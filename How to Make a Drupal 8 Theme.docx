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B7A" w:rsidRPr="00343B7A" w:rsidRDefault="00343B7A" w:rsidP="00343B7A">
      <w:pPr>
        <w:shd w:val="clear" w:color="auto" w:fill="FFFFFF"/>
        <w:spacing w:after="0" w:line="240" w:lineRule="auto"/>
        <w:outlineLvl w:val="0"/>
        <w:rPr>
          <w:rFonts w:ascii="Helvetica" w:eastAsia="Times New Roman" w:hAnsi="Helvetica" w:cs="Helvetica"/>
          <w:b/>
          <w:bCs/>
          <w:color w:val="222222"/>
          <w:kern w:val="36"/>
          <w:sz w:val="53"/>
          <w:szCs w:val="53"/>
        </w:rPr>
      </w:pPr>
      <w:r w:rsidRPr="00343B7A">
        <w:rPr>
          <w:rFonts w:ascii="Helvetica" w:eastAsia="Times New Roman" w:hAnsi="Helvetica" w:cs="Helvetica"/>
          <w:b/>
          <w:bCs/>
          <w:color w:val="222222"/>
          <w:kern w:val="36"/>
          <w:sz w:val="53"/>
          <w:szCs w:val="53"/>
        </w:rPr>
        <w:fldChar w:fldCharType="begin"/>
      </w:r>
      <w:r w:rsidRPr="00343B7A">
        <w:rPr>
          <w:rFonts w:ascii="Helvetica" w:eastAsia="Times New Roman" w:hAnsi="Helvetica" w:cs="Helvetica"/>
          <w:b/>
          <w:bCs/>
          <w:color w:val="222222"/>
          <w:kern w:val="36"/>
          <w:sz w:val="53"/>
          <w:szCs w:val="53"/>
        </w:rPr>
        <w:instrText xml:space="preserve"> HYPERLINK "http://www.wikihow.com/Make-a-Drupal-8-Theme" </w:instrText>
      </w:r>
      <w:r w:rsidRPr="00343B7A">
        <w:rPr>
          <w:rFonts w:ascii="Helvetica" w:eastAsia="Times New Roman" w:hAnsi="Helvetica" w:cs="Helvetica"/>
          <w:b/>
          <w:bCs/>
          <w:color w:val="222222"/>
          <w:kern w:val="36"/>
          <w:sz w:val="53"/>
          <w:szCs w:val="53"/>
        </w:rPr>
        <w:fldChar w:fldCharType="separate"/>
      </w:r>
      <w:r w:rsidRPr="00343B7A">
        <w:rPr>
          <w:rFonts w:ascii="Helvetica" w:eastAsia="Times New Roman" w:hAnsi="Helvetica" w:cs="Helvetica"/>
          <w:b/>
          <w:bCs/>
          <w:color w:val="222222"/>
          <w:kern w:val="36"/>
          <w:sz w:val="53"/>
          <w:u w:val="single"/>
        </w:rPr>
        <w:t xml:space="preserve">How to Make a </w:t>
      </w:r>
      <w:proofErr w:type="spellStart"/>
      <w:r w:rsidRPr="00343B7A">
        <w:rPr>
          <w:rFonts w:ascii="Helvetica" w:eastAsia="Times New Roman" w:hAnsi="Helvetica" w:cs="Helvetica"/>
          <w:b/>
          <w:bCs/>
          <w:color w:val="222222"/>
          <w:kern w:val="36"/>
          <w:sz w:val="53"/>
          <w:u w:val="single"/>
        </w:rPr>
        <w:t>Drupal</w:t>
      </w:r>
      <w:proofErr w:type="spellEnd"/>
      <w:r w:rsidRPr="00343B7A">
        <w:rPr>
          <w:rFonts w:ascii="Helvetica" w:eastAsia="Times New Roman" w:hAnsi="Helvetica" w:cs="Helvetica"/>
          <w:b/>
          <w:bCs/>
          <w:color w:val="222222"/>
          <w:kern w:val="36"/>
          <w:sz w:val="53"/>
          <w:u w:val="single"/>
        </w:rPr>
        <w:t xml:space="preserve"> 8 Theme</w:t>
      </w:r>
      <w:r w:rsidRPr="00343B7A">
        <w:rPr>
          <w:rFonts w:ascii="Helvetica" w:eastAsia="Times New Roman" w:hAnsi="Helvetica" w:cs="Helvetica"/>
          <w:b/>
          <w:bCs/>
          <w:color w:val="222222"/>
          <w:kern w:val="36"/>
          <w:sz w:val="53"/>
          <w:szCs w:val="53"/>
        </w:rPr>
        <w:fldChar w:fldCharType="end"/>
      </w:r>
    </w:p>
    <w:p w:rsidR="00343B7A" w:rsidRDefault="00343B7A" w:rsidP="00343B7A">
      <w:pPr>
        <w:shd w:val="clear" w:color="auto" w:fill="FFFFFF"/>
        <w:spacing w:after="0" w:line="375" w:lineRule="atLeast"/>
        <w:rPr>
          <w:rFonts w:ascii="Helvetica" w:eastAsia="Times New Roman" w:hAnsi="Helvetica" w:cs="Helvetica"/>
          <w:color w:val="545454"/>
          <w:sz w:val="24"/>
          <w:szCs w:val="24"/>
        </w:rPr>
      </w:pPr>
    </w:p>
    <w:p w:rsidR="00343B7A" w:rsidRPr="00343B7A" w:rsidRDefault="00343B7A" w:rsidP="00343B7A">
      <w:pPr>
        <w:shd w:val="clear" w:color="auto" w:fill="FFFFFF"/>
        <w:spacing w:after="0" w:line="375" w:lineRule="atLeast"/>
        <w:rPr>
          <w:rFonts w:ascii="Helvetica" w:eastAsia="Times New Roman" w:hAnsi="Helvetica" w:cs="Helvetica"/>
          <w:color w:val="545454"/>
          <w:sz w:val="24"/>
          <w:szCs w:val="24"/>
        </w:rPr>
      </w:pP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is one of the top 3 Content Management Systems (CMS's) in the world, along with </w:t>
      </w:r>
      <w:proofErr w:type="spellStart"/>
      <w:r w:rsidRPr="00343B7A">
        <w:rPr>
          <w:rFonts w:ascii="Helvetica" w:eastAsia="Times New Roman" w:hAnsi="Helvetica" w:cs="Helvetica"/>
          <w:color w:val="545454"/>
          <w:sz w:val="24"/>
          <w:szCs w:val="24"/>
        </w:rPr>
        <w:t>Wordpress</w:t>
      </w:r>
      <w:proofErr w:type="spellEnd"/>
      <w:r w:rsidRPr="00343B7A">
        <w:rPr>
          <w:rFonts w:ascii="Helvetica" w:eastAsia="Times New Roman" w:hAnsi="Helvetica" w:cs="Helvetica"/>
          <w:color w:val="545454"/>
          <w:sz w:val="24"/>
          <w:szCs w:val="24"/>
        </w:rPr>
        <w:t xml:space="preserve"> and </w:t>
      </w:r>
      <w:proofErr w:type="spellStart"/>
      <w:r w:rsidRPr="00343B7A">
        <w:rPr>
          <w:rFonts w:ascii="Helvetica" w:eastAsia="Times New Roman" w:hAnsi="Helvetica" w:cs="Helvetica"/>
          <w:color w:val="545454"/>
          <w:sz w:val="24"/>
          <w:szCs w:val="24"/>
        </w:rPr>
        <w:t>Joomla</w:t>
      </w:r>
      <w:proofErr w:type="spellEnd"/>
      <w:r w:rsidRPr="00343B7A">
        <w:rPr>
          <w:rFonts w:ascii="Helvetica" w:eastAsia="Times New Roman" w:hAnsi="Helvetica" w:cs="Helvetica"/>
          <w:color w:val="545454"/>
          <w:sz w:val="24"/>
          <w:szCs w:val="24"/>
        </w:rPr>
        <w:t xml:space="preserve">.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8 (not yet released) will be the latest version of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when it is released.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is </w:t>
      </w:r>
      <w:proofErr w:type="spellStart"/>
      <w:r w:rsidRPr="00343B7A">
        <w:rPr>
          <w:rFonts w:ascii="Helvetica" w:eastAsia="Times New Roman" w:hAnsi="Helvetica" w:cs="Helvetica"/>
          <w:color w:val="545454"/>
          <w:sz w:val="24"/>
          <w:szCs w:val="24"/>
        </w:rPr>
        <w:t>customised</w:t>
      </w:r>
      <w:proofErr w:type="spellEnd"/>
      <w:r w:rsidRPr="00343B7A">
        <w:rPr>
          <w:rFonts w:ascii="Helvetica" w:eastAsia="Times New Roman" w:hAnsi="Helvetica" w:cs="Helvetica"/>
          <w:color w:val="545454"/>
          <w:sz w:val="24"/>
          <w:szCs w:val="24"/>
        </w:rPr>
        <w:t xml:space="preserve"> using themes, which are a powerful way to enhance a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-powered website by setting out the structure and appearance (and some additional functionality) of the site. This article will work through creating a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8 theme from start to finish.</w:t>
      </w:r>
    </w:p>
    <w:p w:rsidR="00343B7A" w:rsidRPr="00343B7A" w:rsidRDefault="00343B7A" w:rsidP="00343B7A">
      <w:pPr>
        <w:shd w:val="clear" w:color="auto" w:fill="FFFFFF"/>
        <w:spacing w:after="0" w:line="375" w:lineRule="atLeast"/>
        <w:rPr>
          <w:rFonts w:ascii="Helvetica" w:eastAsia="Times New Roman" w:hAnsi="Helvetica" w:cs="Helvetica"/>
          <w:color w:val="545454"/>
          <w:sz w:val="24"/>
          <w:szCs w:val="24"/>
        </w:rPr>
      </w:pPr>
      <w:r w:rsidRPr="00343B7A">
        <w:rPr>
          <w:rFonts w:ascii="Helvetica" w:eastAsia="Times New Roman" w:hAnsi="Helvetica" w:cs="Helvetica"/>
          <w:color w:val="545454"/>
          <w:sz w:val="24"/>
          <w:szCs w:val="24"/>
        </w:rPr>
        <w:br/>
      </w:r>
    </w:p>
    <w:p w:rsidR="00343B7A" w:rsidRPr="00343B7A" w:rsidRDefault="00343B7A" w:rsidP="00343B7A">
      <w:pPr>
        <w:shd w:val="clear" w:color="auto" w:fill="FFFFFF"/>
        <w:spacing w:after="0" w:line="375" w:lineRule="atLeast"/>
        <w:rPr>
          <w:rFonts w:ascii="Helvetica" w:eastAsia="Times New Roman" w:hAnsi="Helvetica" w:cs="Helvetica"/>
          <w:color w:val="545454"/>
          <w:sz w:val="24"/>
          <w:szCs w:val="24"/>
        </w:rPr>
      </w:pPr>
      <w:r w:rsidRPr="00343B7A">
        <w:rPr>
          <w:rFonts w:ascii="Helvetica" w:eastAsia="Times New Roman" w:hAnsi="Helvetica" w:cs="Helvetica"/>
          <w:color w:val="545454"/>
          <w:sz w:val="24"/>
          <w:szCs w:val="24"/>
        </w:rPr>
        <w:t>Please note that although this article guides you through the process of making a theme </w:t>
      </w:r>
      <w:r w:rsidRPr="00343B7A">
        <w:rPr>
          <w:rFonts w:ascii="Helvetica" w:eastAsia="Times New Roman" w:hAnsi="Helvetica" w:cs="Helvetica"/>
          <w:i/>
          <w:iCs/>
          <w:color w:val="545454"/>
          <w:sz w:val="24"/>
          <w:szCs w:val="24"/>
        </w:rPr>
        <w:t>from scratch</w:t>
      </w:r>
      <w:r w:rsidRPr="00343B7A">
        <w:rPr>
          <w:rFonts w:ascii="Helvetica" w:eastAsia="Times New Roman" w:hAnsi="Helvetica" w:cs="Helvetica"/>
          <w:color w:val="545454"/>
          <w:sz w:val="24"/>
          <w:szCs w:val="24"/>
        </w:rPr>
        <w:t>, it is often better to start your work with a base theme, such as the popular Zen, Omega or Tao themes. If you're new to this, making a theme from scratch first will be less confusing and teach you more!</w:t>
      </w:r>
    </w:p>
    <w:p w:rsidR="00343B7A" w:rsidRPr="00343B7A" w:rsidRDefault="00343B7A" w:rsidP="00343B7A">
      <w:pPr>
        <w:shd w:val="clear" w:color="auto" w:fill="FFFFFF"/>
        <w:spacing w:after="0" w:line="375" w:lineRule="atLeast"/>
        <w:rPr>
          <w:rFonts w:ascii="Helvetica" w:eastAsia="Times New Roman" w:hAnsi="Helvetica" w:cs="Helvetica"/>
          <w:color w:val="545454"/>
          <w:sz w:val="24"/>
          <w:szCs w:val="24"/>
        </w:rPr>
      </w:pPr>
      <w:r w:rsidRPr="00343B7A">
        <w:rPr>
          <w:rFonts w:ascii="Helvetica" w:eastAsia="Times New Roman" w:hAnsi="Helvetica" w:cs="Helvetica"/>
          <w:color w:val="545454"/>
          <w:sz w:val="24"/>
          <w:szCs w:val="24"/>
        </w:rPr>
        <w:br/>
      </w:r>
    </w:p>
    <w:p w:rsidR="00343B7A" w:rsidRPr="00343B7A" w:rsidRDefault="00343B7A" w:rsidP="00343B7A">
      <w:pPr>
        <w:shd w:val="clear" w:color="auto" w:fill="FFFFFF"/>
        <w:spacing w:after="0" w:line="375" w:lineRule="atLeast"/>
        <w:rPr>
          <w:rFonts w:ascii="Helvetica" w:eastAsia="Times New Roman" w:hAnsi="Helvetica" w:cs="Helvetica"/>
          <w:color w:val="545454"/>
          <w:sz w:val="24"/>
          <w:szCs w:val="24"/>
        </w:rPr>
      </w:pPr>
    </w:p>
    <w:p w:rsidR="00343B7A" w:rsidRPr="00343B7A" w:rsidRDefault="00343B7A" w:rsidP="00343B7A">
      <w:pPr>
        <w:shd w:val="clear" w:color="auto" w:fill="727272"/>
        <w:spacing w:line="240" w:lineRule="auto"/>
        <w:rPr>
          <w:rFonts w:ascii="Helvetica" w:eastAsia="Times New Roman" w:hAnsi="Helvetica" w:cs="Helvetica"/>
          <w:color w:val="FFFFFF"/>
          <w:sz w:val="20"/>
          <w:szCs w:val="20"/>
        </w:rPr>
      </w:pPr>
      <w:r w:rsidRPr="00343B7A">
        <w:rPr>
          <w:rFonts w:ascii="Helvetica" w:eastAsia="Times New Roman" w:hAnsi="Helvetica" w:cs="Helvetica"/>
          <w:color w:val="FFFFFF"/>
          <w:sz w:val="20"/>
          <w:szCs w:val="20"/>
        </w:rPr>
        <w:t>Ad</w:t>
      </w:r>
    </w:p>
    <w:p w:rsidR="00343B7A" w:rsidRPr="00343B7A" w:rsidRDefault="00343B7A" w:rsidP="00343B7A">
      <w:pPr>
        <w:shd w:val="clear" w:color="auto" w:fill="F6F5F4"/>
        <w:spacing w:after="0" w:line="930" w:lineRule="atLeast"/>
        <w:outlineLvl w:val="1"/>
        <w:rPr>
          <w:ins w:id="0" w:author="Unknown"/>
          <w:rFonts w:ascii="Helvetica" w:eastAsia="Times New Roman" w:hAnsi="Helvetica" w:cs="Helvetica"/>
          <w:b/>
          <w:bCs/>
          <w:color w:val="222222"/>
          <w:sz w:val="30"/>
          <w:szCs w:val="30"/>
        </w:rPr>
      </w:pPr>
      <w:ins w:id="1" w:author="Unknown">
        <w:r w:rsidRPr="00343B7A">
          <w:rPr>
            <w:rFonts w:ascii="Helvetica" w:eastAsia="Times New Roman" w:hAnsi="Helvetica" w:cs="Helvetica"/>
            <w:b/>
            <w:bCs/>
            <w:color w:val="222222"/>
            <w:sz w:val="30"/>
          </w:rPr>
          <w:t>Before You Begin</w:t>
        </w:r>
      </w:ins>
    </w:p>
    <w:p w:rsidR="00343B7A" w:rsidRPr="00343B7A" w:rsidRDefault="00343B7A" w:rsidP="00343B7A">
      <w:pPr>
        <w:shd w:val="clear" w:color="auto" w:fill="FFFFFF"/>
        <w:spacing w:after="0" w:line="375" w:lineRule="atLeast"/>
        <w:rPr>
          <w:ins w:id="2" w:author="Unknown"/>
          <w:rFonts w:ascii="Helvetica" w:eastAsia="Times New Roman" w:hAnsi="Helvetica" w:cs="Helvetica"/>
          <w:color w:val="545454"/>
          <w:sz w:val="24"/>
          <w:szCs w:val="24"/>
        </w:rPr>
      </w:pPr>
      <w:ins w:id="3" w:author="Unknown">
        <w:r w:rsidRPr="00343B7A">
          <w:rPr>
            <w:rFonts w:ascii="Helvetica" w:eastAsia="Times New Roman" w:hAnsi="Helvetica" w:cs="Helvetica"/>
            <w:color w:val="545454"/>
            <w:sz w:val="24"/>
            <w:szCs w:val="24"/>
          </w:rPr>
          <w:t>To be able to follow and complete the tutorial effectively, you should understand the basics of:</w:t>
        </w:r>
      </w:ins>
    </w:p>
    <w:p w:rsidR="00343B7A" w:rsidRPr="00343B7A" w:rsidRDefault="00343B7A" w:rsidP="00343B7A">
      <w:pPr>
        <w:numPr>
          <w:ilvl w:val="0"/>
          <w:numId w:val="1"/>
        </w:numPr>
        <w:shd w:val="clear" w:color="auto" w:fill="FFFFFF"/>
        <w:spacing w:after="75" w:line="375" w:lineRule="atLeast"/>
        <w:ind w:left="0"/>
        <w:rPr>
          <w:ins w:id="4" w:author="Unknown"/>
          <w:rFonts w:ascii="Helvetica" w:eastAsia="Times New Roman" w:hAnsi="Helvetica" w:cs="Helvetica"/>
          <w:color w:val="545454"/>
          <w:sz w:val="24"/>
          <w:szCs w:val="24"/>
        </w:rPr>
      </w:pPr>
      <w:ins w:id="5" w:author="Unknown">
        <w:r w:rsidRPr="00343B7A">
          <w:rPr>
            <w:rFonts w:ascii="Helvetica" w:eastAsia="Times New Roman" w:hAnsi="Helvetica" w:cs="Helvetica"/>
            <w:color w:val="545454"/>
            <w:sz w:val="24"/>
            <w:szCs w:val="24"/>
          </w:rPr>
          <w:t>The purpose of websites</w:t>
        </w:r>
      </w:ins>
    </w:p>
    <w:p w:rsidR="00343B7A" w:rsidRPr="00343B7A" w:rsidRDefault="00343B7A" w:rsidP="00343B7A">
      <w:pPr>
        <w:numPr>
          <w:ilvl w:val="0"/>
          <w:numId w:val="1"/>
        </w:numPr>
        <w:shd w:val="clear" w:color="auto" w:fill="FFFFFF"/>
        <w:spacing w:after="75" w:line="375" w:lineRule="atLeast"/>
        <w:ind w:left="0"/>
        <w:rPr>
          <w:ins w:id="6" w:author="Unknown"/>
          <w:rFonts w:ascii="Helvetica" w:eastAsia="Times New Roman" w:hAnsi="Helvetica" w:cs="Helvetica"/>
          <w:color w:val="545454"/>
          <w:sz w:val="24"/>
          <w:szCs w:val="24"/>
        </w:rPr>
      </w:pPr>
      <w:ins w:id="7" w:author="Unknown">
        <w:r w:rsidRPr="00343B7A">
          <w:rPr>
            <w:rFonts w:ascii="Helvetica" w:eastAsia="Times New Roman" w:hAnsi="Helvetica" w:cs="Helvetica"/>
            <w:color w:val="545454"/>
            <w:sz w:val="24"/>
            <w:szCs w:val="24"/>
          </w:rPr>
          <w:t>HTML and CSS: how they are used to make websites</w:t>
        </w:r>
      </w:ins>
    </w:p>
    <w:p w:rsidR="00343B7A" w:rsidRPr="00343B7A" w:rsidRDefault="00343B7A" w:rsidP="00343B7A">
      <w:pPr>
        <w:numPr>
          <w:ilvl w:val="0"/>
          <w:numId w:val="1"/>
        </w:numPr>
        <w:shd w:val="clear" w:color="auto" w:fill="FFFFFF"/>
        <w:spacing w:after="75" w:line="375" w:lineRule="atLeast"/>
        <w:ind w:left="0"/>
        <w:rPr>
          <w:ins w:id="8" w:author="Unknown"/>
          <w:rFonts w:ascii="Helvetica" w:eastAsia="Times New Roman" w:hAnsi="Helvetica" w:cs="Helvetica"/>
          <w:color w:val="545454"/>
          <w:sz w:val="24"/>
          <w:szCs w:val="24"/>
        </w:rPr>
      </w:pPr>
      <w:ins w:id="9" w:author="Unknown">
        <w:r w:rsidRPr="00343B7A">
          <w:rPr>
            <w:rFonts w:ascii="Helvetica" w:eastAsia="Times New Roman" w:hAnsi="Helvetica" w:cs="Helvetica"/>
            <w:color w:val="545454"/>
            <w:sz w:val="24"/>
            <w:szCs w:val="24"/>
          </w:rPr>
          <w:t>PHP: what it is, and how it is used to enhance</w:t>
        </w:r>
      </w:ins>
    </w:p>
    <w:p w:rsidR="00343B7A" w:rsidRPr="00343B7A" w:rsidRDefault="00343B7A" w:rsidP="00343B7A">
      <w:pPr>
        <w:numPr>
          <w:ilvl w:val="0"/>
          <w:numId w:val="1"/>
        </w:numPr>
        <w:shd w:val="clear" w:color="auto" w:fill="FFFFFF"/>
        <w:spacing w:after="75" w:line="375" w:lineRule="atLeast"/>
        <w:ind w:left="0"/>
        <w:rPr>
          <w:ins w:id="10" w:author="Unknown"/>
          <w:rFonts w:ascii="Helvetica" w:eastAsia="Times New Roman" w:hAnsi="Helvetica" w:cs="Helvetica"/>
          <w:color w:val="545454"/>
          <w:sz w:val="24"/>
          <w:szCs w:val="24"/>
        </w:rPr>
      </w:pPr>
      <w:ins w:id="11" w:author="Unknown">
        <w:r w:rsidRPr="00343B7A">
          <w:rPr>
            <w:rFonts w:ascii="Helvetica" w:eastAsia="Times New Roman" w:hAnsi="Helvetica" w:cs="Helvetica"/>
            <w:color w:val="545454"/>
            <w:sz w:val="24"/>
            <w:szCs w:val="24"/>
          </w:rPr>
          <w:t>CMS's: what they are, and how they are used to power websites</w:t>
        </w:r>
      </w:ins>
    </w:p>
    <w:p w:rsidR="00343B7A" w:rsidRPr="00343B7A" w:rsidRDefault="00343B7A" w:rsidP="00343B7A">
      <w:pPr>
        <w:numPr>
          <w:ilvl w:val="0"/>
          <w:numId w:val="1"/>
        </w:numPr>
        <w:shd w:val="clear" w:color="auto" w:fill="FFFFFF"/>
        <w:spacing w:after="75" w:line="375" w:lineRule="atLeast"/>
        <w:ind w:left="0"/>
        <w:rPr>
          <w:ins w:id="12" w:author="Unknown"/>
          <w:rFonts w:ascii="Helvetica" w:eastAsia="Times New Roman" w:hAnsi="Helvetica" w:cs="Helvetica"/>
          <w:color w:val="545454"/>
          <w:sz w:val="24"/>
          <w:szCs w:val="24"/>
        </w:rPr>
      </w:pPr>
      <w:proofErr w:type="spellStart"/>
      <w:ins w:id="13" w:author="Unknown">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How to set up a simple website using it</w:t>
        </w:r>
      </w:ins>
    </w:p>
    <w:p w:rsidR="00343B7A" w:rsidRPr="00343B7A" w:rsidRDefault="00343B7A" w:rsidP="00343B7A">
      <w:pPr>
        <w:shd w:val="clear" w:color="auto" w:fill="FFFFFF"/>
        <w:spacing w:line="375" w:lineRule="atLeast"/>
        <w:rPr>
          <w:ins w:id="14" w:author="Unknown"/>
          <w:rFonts w:ascii="Helvetica" w:eastAsia="Times New Roman" w:hAnsi="Helvetica" w:cs="Helvetica"/>
          <w:color w:val="545454"/>
          <w:sz w:val="24"/>
          <w:szCs w:val="24"/>
        </w:rPr>
      </w:pPr>
      <w:ins w:id="15" w:author="Unknown">
        <w:r w:rsidRPr="00343B7A">
          <w:rPr>
            <w:rFonts w:ascii="Helvetica" w:eastAsia="Times New Roman" w:hAnsi="Helvetica" w:cs="Helvetica"/>
            <w:color w:val="545454"/>
            <w:sz w:val="24"/>
            <w:szCs w:val="24"/>
          </w:rPr>
          <w:t>Don't be put off by this list, however. With enough enthusiasm, you can learn what you need to while following this tutorial.</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In order to develop a theme quickly and smoothly (without internet-connection-related issues), you should set up a developing environment (a code editor program and a </w:t>
        </w:r>
        <w:r w:rsidRPr="00343B7A">
          <w:rPr>
            <w:rFonts w:ascii="Helvetica" w:eastAsia="Times New Roman" w:hAnsi="Helvetica" w:cs="Helvetica"/>
            <w:color w:val="545454"/>
            <w:sz w:val="24"/>
            <w:szCs w:val="24"/>
          </w:rPr>
          <w:lastRenderedPageBreak/>
          <w:t xml:space="preserve">testing server) on your computer. The most common way of doing this is to install a WAMP / LAMP / MAMP stack (W: windows; L: Linux; M: Mac, A: Apache, the server software; M: </w:t>
        </w:r>
        <w:proofErr w:type="spellStart"/>
        <w:r w:rsidRPr="00343B7A">
          <w:rPr>
            <w:rFonts w:ascii="Helvetica" w:eastAsia="Times New Roman" w:hAnsi="Helvetica" w:cs="Helvetica"/>
            <w:color w:val="545454"/>
            <w:sz w:val="24"/>
            <w:szCs w:val="24"/>
          </w:rPr>
          <w:t>MySQL</w:t>
        </w:r>
        <w:proofErr w:type="spellEnd"/>
        <w:r w:rsidRPr="00343B7A">
          <w:rPr>
            <w:rFonts w:ascii="Helvetica" w:eastAsia="Times New Roman" w:hAnsi="Helvetica" w:cs="Helvetica"/>
            <w:color w:val="545454"/>
            <w:sz w:val="24"/>
            <w:szCs w:val="24"/>
          </w:rPr>
          <w:t>, the database software; P: PHP, the server-side script) and download an open-source code editor.</w:t>
        </w:r>
        <w:bookmarkStart w:id="16" w:name="Preparation_sub"/>
        <w:bookmarkEnd w:id="16"/>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"/Image:Make-a-Drupal-8-Theme-Step-1.jpg"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"http://pad3.whstatic.com/images/thumb/5/59/Make-a-Drupal-8-Theme-Step-1.jpg/aid2999293-728px-Make-a-Drupal-8-Theme-Step-1.jpg.webp"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_9346099af9" o:spid="_x0000_i1034" type="#_x0000_t75" alt="Image titled Make a Drupal 8 Theme Step 1" href="http://www.wikihow.com/Make-a-Drupal-8-Theme#/Image:Make-a-Drupal-8-Theme-Step-1.jpg" style="width:546pt;height:409.5pt" o:button="t"/>
        </w:pict>
      </w:r>
      <w:ins w:id="17"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18" w:author="Unknown"/>
          <w:rFonts w:ascii="Helvetica" w:eastAsia="Times New Roman" w:hAnsi="Helvetica" w:cs="Helvetica"/>
          <w:b/>
          <w:bCs/>
          <w:color w:val="545454"/>
          <w:sz w:val="65"/>
          <w:szCs w:val="65"/>
        </w:rPr>
      </w:pPr>
      <w:ins w:id="19" w:author="Unknown">
        <w:r w:rsidRPr="00343B7A">
          <w:rPr>
            <w:rFonts w:ascii="Helvetica" w:eastAsia="Times New Roman" w:hAnsi="Helvetica" w:cs="Helvetica"/>
            <w:b/>
            <w:bCs/>
            <w:color w:val="545454"/>
            <w:sz w:val="65"/>
            <w:szCs w:val="65"/>
          </w:rPr>
          <w:t>1</w:t>
        </w:r>
      </w:ins>
    </w:p>
    <w:p w:rsidR="00343B7A" w:rsidRPr="00343B7A" w:rsidRDefault="00343B7A" w:rsidP="00343B7A">
      <w:pPr>
        <w:shd w:val="clear" w:color="auto" w:fill="FFFFFF"/>
        <w:spacing w:after="0" w:line="375" w:lineRule="atLeast"/>
        <w:rPr>
          <w:ins w:id="20" w:author="Unknown"/>
          <w:rFonts w:ascii="Helvetica" w:eastAsia="Times New Roman" w:hAnsi="Helvetica" w:cs="Helvetica"/>
          <w:color w:val="545454"/>
          <w:sz w:val="24"/>
          <w:szCs w:val="24"/>
        </w:rPr>
      </w:pPr>
      <w:ins w:id="21" w:author="Unknown">
        <w:r w:rsidRPr="00343B7A">
          <w:rPr>
            <w:rFonts w:ascii="Helvetica" w:eastAsia="Times New Roman" w:hAnsi="Helvetica" w:cs="Helvetica"/>
            <w:b/>
            <w:bCs/>
            <w:color w:val="545454"/>
            <w:sz w:val="24"/>
            <w:szCs w:val="24"/>
          </w:rPr>
          <w:t>Design the website.</w:t>
        </w:r>
      </w:ins>
    </w:p>
    <w:p w:rsidR="00343B7A" w:rsidRPr="00343B7A" w:rsidRDefault="00343B7A" w:rsidP="00343B7A">
      <w:pPr>
        <w:numPr>
          <w:ilvl w:val="1"/>
          <w:numId w:val="3"/>
        </w:numPr>
        <w:shd w:val="clear" w:color="auto" w:fill="FFFFFF"/>
        <w:spacing w:after="0" w:line="375" w:lineRule="atLeast"/>
        <w:ind w:left="0"/>
        <w:rPr>
          <w:ins w:id="22" w:author="Unknown"/>
          <w:rFonts w:ascii="Helvetica" w:eastAsia="Times New Roman" w:hAnsi="Helvetica" w:cs="Helvetica"/>
          <w:color w:val="545454"/>
          <w:sz w:val="24"/>
          <w:szCs w:val="24"/>
        </w:rPr>
      </w:pPr>
      <w:ins w:id="23" w:author="Unknown">
        <w:r w:rsidRPr="00343B7A">
          <w:rPr>
            <w:rFonts w:ascii="Helvetica" w:eastAsia="Times New Roman" w:hAnsi="Helvetica" w:cs="Helvetica"/>
            <w:color w:val="545454"/>
            <w:sz w:val="24"/>
            <w:szCs w:val="24"/>
          </w:rPr>
          <w:t xml:space="preserve">Begin by sketching the layout of the home page of your website using a pencil and a clean sheet of paper; you need to feel free to make mistakes and changes. Draw all the parts of a basic web-page, including the header, navigation menu (which may be just </w:t>
        </w:r>
        <w:r w:rsidRPr="00343B7A">
          <w:rPr>
            <w:rFonts w:ascii="Helvetica" w:eastAsia="Times New Roman" w:hAnsi="Helvetica" w:cs="Helvetica"/>
            <w:color w:val="545454"/>
            <w:sz w:val="24"/>
            <w:szCs w:val="24"/>
          </w:rPr>
          <w:lastRenderedPageBreak/>
          <w:t>below the header or in a sidebar), the page body (for the content), and the footer. You may have other areas in your design.</w:t>
        </w:r>
      </w:ins>
    </w:p>
    <w:p w:rsidR="00343B7A" w:rsidRPr="00343B7A" w:rsidRDefault="00343B7A" w:rsidP="00343B7A">
      <w:pPr>
        <w:numPr>
          <w:ilvl w:val="1"/>
          <w:numId w:val="3"/>
        </w:numPr>
        <w:shd w:val="clear" w:color="auto" w:fill="FFFFFF"/>
        <w:spacing w:after="0" w:line="375" w:lineRule="atLeast"/>
        <w:ind w:left="0"/>
        <w:rPr>
          <w:ins w:id="24" w:author="Unknown"/>
          <w:rFonts w:ascii="Helvetica" w:eastAsia="Times New Roman" w:hAnsi="Helvetica" w:cs="Helvetica"/>
          <w:color w:val="545454"/>
          <w:sz w:val="24"/>
          <w:szCs w:val="24"/>
        </w:rPr>
      </w:pPr>
      <w:ins w:id="25" w:author="Unknown">
        <w:r w:rsidRPr="00343B7A">
          <w:rPr>
            <w:rFonts w:ascii="Helvetica" w:eastAsia="Times New Roman" w:hAnsi="Helvetica" w:cs="Helvetica"/>
            <w:color w:val="545454"/>
            <w:sz w:val="24"/>
            <w:szCs w:val="24"/>
          </w:rPr>
          <w:t>When you’re satisfied with your design, recreate your sketched design a graphics program that allows you to design web pages, such as Adobe Photoshop, or even better, Adobe Fireworks.</w:t>
        </w:r>
      </w:ins>
    </w:p>
    <w:p w:rsidR="00343B7A" w:rsidRPr="00343B7A" w:rsidRDefault="00343B7A" w:rsidP="00343B7A">
      <w:pPr>
        <w:numPr>
          <w:ilvl w:val="1"/>
          <w:numId w:val="3"/>
        </w:numPr>
        <w:shd w:val="clear" w:color="auto" w:fill="FFFFFF"/>
        <w:spacing w:after="0" w:line="375" w:lineRule="atLeast"/>
        <w:ind w:left="0"/>
        <w:rPr>
          <w:ins w:id="26" w:author="Unknown"/>
          <w:rFonts w:ascii="Helvetica" w:eastAsia="Times New Roman" w:hAnsi="Helvetica" w:cs="Helvetica"/>
          <w:color w:val="545454"/>
          <w:sz w:val="24"/>
          <w:szCs w:val="24"/>
        </w:rPr>
      </w:pPr>
      <w:ins w:id="27" w:author="Unknown">
        <w:r w:rsidRPr="00343B7A">
          <w:rPr>
            <w:rFonts w:ascii="Helvetica" w:eastAsia="Times New Roman" w:hAnsi="Helvetica" w:cs="Helvetica"/>
            <w:color w:val="545454"/>
            <w:sz w:val="24"/>
            <w:szCs w:val="24"/>
          </w:rPr>
          <w:t xml:space="preserve">Then make sure you add all the other visual elements; consider the </w:t>
        </w:r>
        <w:proofErr w:type="spellStart"/>
        <w:r w:rsidRPr="00343B7A">
          <w:rPr>
            <w:rFonts w:ascii="Helvetica" w:eastAsia="Times New Roman" w:hAnsi="Helvetica" w:cs="Helvetica"/>
            <w:color w:val="545454"/>
            <w:sz w:val="24"/>
            <w:szCs w:val="24"/>
          </w:rPr>
          <w:t>colours</w:t>
        </w:r>
        <w:proofErr w:type="spellEnd"/>
        <w:r w:rsidRPr="00343B7A">
          <w:rPr>
            <w:rFonts w:ascii="Helvetica" w:eastAsia="Times New Roman" w:hAnsi="Helvetica" w:cs="Helvetica"/>
            <w:color w:val="545454"/>
            <w:sz w:val="24"/>
            <w:szCs w:val="24"/>
          </w:rPr>
          <w:t xml:space="preserve"> and dark-light contrasts, the typography and how it adds to the user’s experience, the layout and empty spaces (whitespace is important!), and how content will fit in.</w:t>
        </w:r>
      </w:ins>
    </w:p>
    <w:p w:rsidR="00343B7A" w:rsidRPr="00343B7A" w:rsidRDefault="00343B7A" w:rsidP="00343B7A">
      <w:pPr>
        <w:numPr>
          <w:ilvl w:val="0"/>
          <w:numId w:val="3"/>
        </w:numPr>
        <w:shd w:val="clear" w:color="auto" w:fill="FFFFFF"/>
        <w:spacing w:line="0" w:lineRule="atLeast"/>
        <w:ind w:left="-300"/>
        <w:rPr>
          <w:ins w:id="28" w:author="Unknown"/>
          <w:rFonts w:ascii="Helvetica" w:eastAsia="Times New Roman" w:hAnsi="Helvetica" w:cs="Helvetica"/>
          <w:color w:val="545454"/>
          <w:sz w:val="24"/>
          <w:szCs w:val="24"/>
        </w:rPr>
      </w:pPr>
      <w:ins w:id="29" w:author="Unknown">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"/Image:Make-a-Drupal-8-Theme-Step-2.jpg"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"http://pad1.whstatic.com/images/thumb/e/ee/Make-a-Drupal-8-Theme-Step-2.jpg/aid2999293-728px-Make-a-Drupal-8-Theme-Step-2.jpg.webp"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7c7bc3d8d5" o:spid="_x0000_i1025" type="#_x0000_t75" alt="Image titled Make a Drupal 8 Theme Step 2" href="http://www.wikihow.com/Make-a-Drupal-8-Theme#/Image:Make-a-Drupal-8-Theme-Step-2.jpg" style="width:546pt;height:411.75pt" o:button="t"/>
        </w:pict>
      </w:r>
      <w:ins w:id="30"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31" w:author="Unknown"/>
          <w:rFonts w:ascii="Helvetica" w:eastAsia="Times New Roman" w:hAnsi="Helvetica" w:cs="Helvetica"/>
          <w:b/>
          <w:bCs/>
          <w:color w:val="545454"/>
          <w:sz w:val="65"/>
          <w:szCs w:val="65"/>
        </w:rPr>
      </w:pPr>
      <w:ins w:id="32" w:author="Unknown">
        <w:r w:rsidRPr="00343B7A">
          <w:rPr>
            <w:rFonts w:ascii="Helvetica" w:eastAsia="Times New Roman" w:hAnsi="Helvetica" w:cs="Helvetica"/>
            <w:b/>
            <w:bCs/>
            <w:color w:val="545454"/>
            <w:sz w:val="65"/>
            <w:szCs w:val="65"/>
          </w:rPr>
          <w:t>2</w:t>
        </w:r>
      </w:ins>
    </w:p>
    <w:p w:rsidR="00343B7A" w:rsidRPr="00343B7A" w:rsidRDefault="00343B7A" w:rsidP="00343B7A">
      <w:pPr>
        <w:shd w:val="clear" w:color="auto" w:fill="FFFFFF"/>
        <w:spacing w:after="0" w:line="375" w:lineRule="atLeast"/>
        <w:rPr>
          <w:ins w:id="33" w:author="Unknown"/>
          <w:rFonts w:ascii="Helvetica" w:eastAsia="Times New Roman" w:hAnsi="Helvetica" w:cs="Helvetica"/>
          <w:color w:val="545454"/>
          <w:sz w:val="24"/>
          <w:szCs w:val="24"/>
        </w:rPr>
      </w:pPr>
      <w:ins w:id="34" w:author="Unknown">
        <w:r w:rsidRPr="00343B7A">
          <w:rPr>
            <w:rFonts w:ascii="Helvetica" w:eastAsia="Times New Roman" w:hAnsi="Helvetica" w:cs="Helvetica"/>
            <w:b/>
            <w:bCs/>
            <w:color w:val="545454"/>
            <w:sz w:val="24"/>
            <w:szCs w:val="24"/>
          </w:rPr>
          <w:t>Develop the website using </w:t>
        </w:r>
        <w:r w:rsidRPr="00343B7A">
          <w:rPr>
            <w:rFonts w:ascii="Helvetica" w:eastAsia="Times New Roman" w:hAnsi="Helvetica" w:cs="Helvetica"/>
            <w:b/>
            <w:bCs/>
            <w:color w:val="545454"/>
            <w:sz w:val="24"/>
            <w:szCs w:val="24"/>
          </w:rPr>
          <w:fldChar w:fldCharType="begin"/>
        </w:r>
        <w:r w:rsidRPr="00343B7A">
          <w:rPr>
            <w:rFonts w:ascii="Helvetica" w:eastAsia="Times New Roman" w:hAnsi="Helvetica" w:cs="Helvetica"/>
            <w:b/>
            <w:bCs/>
            <w:color w:val="545454"/>
            <w:sz w:val="24"/>
            <w:szCs w:val="24"/>
          </w:rPr>
          <w:instrText xml:space="preserve"> HYPERLINK "http://www.wikihow.com/Learn-HTML" \o "Learn HTML" </w:instrText>
        </w:r>
        <w:r w:rsidRPr="00343B7A">
          <w:rPr>
            <w:rFonts w:ascii="Helvetica" w:eastAsia="Times New Roman" w:hAnsi="Helvetica" w:cs="Helvetica"/>
            <w:b/>
            <w:bCs/>
            <w:color w:val="545454"/>
            <w:sz w:val="24"/>
            <w:szCs w:val="24"/>
          </w:rPr>
          <w:fldChar w:fldCharType="separate"/>
        </w:r>
        <w:r w:rsidRPr="00343B7A">
          <w:rPr>
            <w:rFonts w:ascii="Helvetica" w:eastAsia="Times New Roman" w:hAnsi="Helvetica" w:cs="Helvetica"/>
            <w:b/>
            <w:bCs/>
            <w:color w:val="336633"/>
            <w:sz w:val="24"/>
            <w:szCs w:val="24"/>
            <w:u w:val="single"/>
          </w:rPr>
          <w:t>HTML</w:t>
        </w:r>
        <w:r w:rsidRPr="00343B7A">
          <w:rPr>
            <w:rFonts w:ascii="Helvetica" w:eastAsia="Times New Roman" w:hAnsi="Helvetica" w:cs="Helvetica"/>
            <w:b/>
            <w:bCs/>
            <w:color w:val="545454"/>
            <w:sz w:val="24"/>
            <w:szCs w:val="24"/>
          </w:rPr>
          <w:fldChar w:fldCharType="end"/>
        </w:r>
        <w:r w:rsidRPr="00343B7A">
          <w:rPr>
            <w:rFonts w:ascii="Helvetica" w:eastAsia="Times New Roman" w:hAnsi="Helvetica" w:cs="Helvetica"/>
            <w:b/>
            <w:bCs/>
            <w:color w:val="545454"/>
            <w:sz w:val="24"/>
            <w:szCs w:val="24"/>
          </w:rPr>
          <w:t> and CSS.</w:t>
        </w:r>
      </w:ins>
    </w:p>
    <w:p w:rsidR="00343B7A" w:rsidRPr="00343B7A" w:rsidRDefault="00343B7A" w:rsidP="00343B7A">
      <w:pPr>
        <w:numPr>
          <w:ilvl w:val="1"/>
          <w:numId w:val="3"/>
        </w:numPr>
        <w:shd w:val="clear" w:color="auto" w:fill="FFFFFF"/>
        <w:spacing w:after="0" w:line="375" w:lineRule="atLeast"/>
        <w:ind w:left="0"/>
        <w:rPr>
          <w:ins w:id="35" w:author="Unknown"/>
          <w:rFonts w:ascii="Helvetica" w:eastAsia="Times New Roman" w:hAnsi="Helvetica" w:cs="Helvetica"/>
          <w:color w:val="545454"/>
          <w:sz w:val="24"/>
          <w:szCs w:val="24"/>
        </w:rPr>
      </w:pPr>
      <w:ins w:id="36" w:author="Unknown">
        <w:r w:rsidRPr="00343B7A">
          <w:rPr>
            <w:rFonts w:ascii="Helvetica" w:eastAsia="Times New Roman" w:hAnsi="Helvetica" w:cs="Helvetica"/>
            <w:color w:val="545454"/>
            <w:sz w:val="24"/>
            <w:szCs w:val="24"/>
          </w:rPr>
          <w:lastRenderedPageBreak/>
          <w:t xml:space="preserve">Just like in the website design step, it is probably most efficient to only create the web pages of the site that have their own unique layouts, such as the Home page and Contact Us page. Keep the layout as simple as possible, and use modern practices and conventions where possible (such as HTML5 and CSS3). At this point, don't add any server-side scripting (such as PHP), and keep client-side scripting (such as </w:t>
        </w:r>
        <w:proofErr w:type="spellStart"/>
        <w:r w:rsidRPr="00343B7A">
          <w:rPr>
            <w:rFonts w:ascii="Helvetica" w:eastAsia="Times New Roman" w:hAnsi="Helvetica" w:cs="Helvetica"/>
            <w:color w:val="545454"/>
            <w:sz w:val="24"/>
            <w:szCs w:val="24"/>
          </w:rPr>
          <w:t>Javascript</w:t>
        </w:r>
        <w:proofErr w:type="spellEnd"/>
        <w:r w:rsidRPr="00343B7A">
          <w:rPr>
            <w:rFonts w:ascii="Helvetica" w:eastAsia="Times New Roman" w:hAnsi="Helvetica" w:cs="Helvetica"/>
            <w:color w:val="545454"/>
            <w:sz w:val="24"/>
            <w:szCs w:val="24"/>
          </w:rPr>
          <w:t xml:space="preserve">) to a minimum, in order to not interfere with </w:t>
        </w:r>
        <w:proofErr w:type="spellStart"/>
        <w:r w:rsidRPr="00343B7A">
          <w:rPr>
            <w:rFonts w:ascii="Helvetica" w:eastAsia="Times New Roman" w:hAnsi="Helvetica" w:cs="Helvetica"/>
            <w:color w:val="545454"/>
            <w:sz w:val="24"/>
            <w:szCs w:val="24"/>
          </w:rPr>
          <w:t>Drupal's</w:t>
        </w:r>
        <w:proofErr w:type="spellEnd"/>
        <w:r w:rsidRPr="00343B7A">
          <w:rPr>
            <w:rFonts w:ascii="Helvetica" w:eastAsia="Times New Roman" w:hAnsi="Helvetica" w:cs="Helvetica"/>
            <w:color w:val="545454"/>
            <w:sz w:val="24"/>
            <w:szCs w:val="24"/>
          </w:rPr>
          <w:t xml:space="preserve"> code; this can be added later.</w:t>
        </w:r>
      </w:ins>
    </w:p>
    <w:p w:rsidR="00343B7A" w:rsidRPr="00343B7A" w:rsidRDefault="00343B7A" w:rsidP="00343B7A">
      <w:pPr>
        <w:numPr>
          <w:ilvl w:val="0"/>
          <w:numId w:val="3"/>
        </w:numPr>
        <w:shd w:val="clear" w:color="auto" w:fill="FFFFFF"/>
        <w:spacing w:line="0" w:lineRule="atLeast"/>
        <w:ind w:left="-300"/>
        <w:rPr>
          <w:ins w:id="37" w:author="Unknown"/>
          <w:rFonts w:ascii="Helvetica" w:eastAsia="Times New Roman" w:hAnsi="Helvetica" w:cs="Helvetica"/>
          <w:color w:val="545454"/>
          <w:sz w:val="24"/>
          <w:szCs w:val="24"/>
        </w:rPr>
      </w:pPr>
      <w:ins w:id="38" w:author="Unknown">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"/Image:Make-a-Drupal-8-Theme-Step-3.jpg"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"http://pad1.whstatic.com/images/thumb/9/9f/Make-a-Drupal-8-Theme-Step-3.jpg/aid2999293-728px-Make-a-Drupal-8-Theme-Step-3.jpg.webp"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bcc2f833ea" o:spid="_x0000_i1026" type="#_x0000_t75" alt="Image titled Make a Drupal 8 Theme Step 3" href="http://www.wikihow.com/Make-a-Drupal-8-Theme#/Image:Make-a-Drupal-8-Theme-Step-3.jpg" style="width:546pt;height:411.75pt" o:button="t"/>
        </w:pict>
      </w:r>
      <w:ins w:id="39"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40" w:author="Unknown"/>
          <w:rFonts w:ascii="Helvetica" w:eastAsia="Times New Roman" w:hAnsi="Helvetica" w:cs="Helvetica"/>
          <w:b/>
          <w:bCs/>
          <w:color w:val="545454"/>
          <w:sz w:val="65"/>
          <w:szCs w:val="65"/>
        </w:rPr>
      </w:pPr>
      <w:ins w:id="41" w:author="Unknown">
        <w:r w:rsidRPr="00343B7A">
          <w:rPr>
            <w:rFonts w:ascii="Helvetica" w:eastAsia="Times New Roman" w:hAnsi="Helvetica" w:cs="Helvetica"/>
            <w:b/>
            <w:bCs/>
            <w:color w:val="545454"/>
            <w:sz w:val="65"/>
            <w:szCs w:val="65"/>
          </w:rPr>
          <w:t>3</w:t>
        </w:r>
      </w:ins>
    </w:p>
    <w:p w:rsidR="00343B7A" w:rsidRPr="00343B7A" w:rsidRDefault="00343B7A" w:rsidP="00343B7A">
      <w:pPr>
        <w:shd w:val="clear" w:color="auto" w:fill="FFFFFF"/>
        <w:spacing w:after="0" w:line="375" w:lineRule="atLeast"/>
        <w:rPr>
          <w:ins w:id="42" w:author="Unknown"/>
          <w:rFonts w:ascii="Helvetica" w:eastAsia="Times New Roman" w:hAnsi="Helvetica" w:cs="Helvetica"/>
          <w:color w:val="545454"/>
          <w:sz w:val="24"/>
          <w:szCs w:val="24"/>
        </w:rPr>
      </w:pPr>
      <w:ins w:id="43" w:author="Unknown">
        <w:r w:rsidRPr="00343B7A">
          <w:rPr>
            <w:rFonts w:ascii="Helvetica" w:eastAsia="Times New Roman" w:hAnsi="Helvetica" w:cs="Helvetica"/>
            <w:b/>
            <w:bCs/>
            <w:color w:val="545454"/>
            <w:sz w:val="24"/>
            <w:szCs w:val="24"/>
          </w:rPr>
          <w:fldChar w:fldCharType="begin"/>
        </w:r>
        <w:r w:rsidRPr="00343B7A">
          <w:rPr>
            <w:rFonts w:ascii="Helvetica" w:eastAsia="Times New Roman" w:hAnsi="Helvetica" w:cs="Helvetica"/>
            <w:b/>
            <w:bCs/>
            <w:color w:val="545454"/>
            <w:sz w:val="24"/>
            <w:szCs w:val="24"/>
          </w:rPr>
          <w:instrText xml:space="preserve"> HYPERLINK "http://www.wikihow.com/Set-up-Drupal" \o "Set up Drupal" </w:instrText>
        </w:r>
        <w:r w:rsidRPr="00343B7A">
          <w:rPr>
            <w:rFonts w:ascii="Helvetica" w:eastAsia="Times New Roman" w:hAnsi="Helvetica" w:cs="Helvetica"/>
            <w:b/>
            <w:bCs/>
            <w:color w:val="545454"/>
            <w:sz w:val="24"/>
            <w:szCs w:val="24"/>
          </w:rPr>
          <w:fldChar w:fldCharType="separate"/>
        </w:r>
        <w:r w:rsidRPr="00343B7A">
          <w:rPr>
            <w:rFonts w:ascii="Helvetica" w:eastAsia="Times New Roman" w:hAnsi="Helvetica" w:cs="Helvetica"/>
            <w:b/>
            <w:bCs/>
            <w:color w:val="336633"/>
            <w:sz w:val="24"/>
            <w:szCs w:val="24"/>
            <w:u w:val="single"/>
          </w:rPr>
          <w:t xml:space="preserve">Set up </w:t>
        </w:r>
        <w:proofErr w:type="spellStart"/>
        <w:r w:rsidRPr="00343B7A">
          <w:rPr>
            <w:rFonts w:ascii="Helvetica" w:eastAsia="Times New Roman" w:hAnsi="Helvetica" w:cs="Helvetica"/>
            <w:b/>
            <w:bCs/>
            <w:color w:val="336633"/>
            <w:sz w:val="24"/>
            <w:szCs w:val="24"/>
            <w:u w:val="single"/>
          </w:rPr>
          <w:t>Drupal</w:t>
        </w:r>
        <w:proofErr w:type="spellEnd"/>
        <w:r w:rsidRPr="00343B7A">
          <w:rPr>
            <w:rFonts w:ascii="Helvetica" w:eastAsia="Times New Roman" w:hAnsi="Helvetica" w:cs="Helvetica"/>
            <w:b/>
            <w:bCs/>
            <w:color w:val="545454"/>
            <w:sz w:val="24"/>
            <w:szCs w:val="24"/>
          </w:rPr>
          <w:fldChar w:fldCharType="end"/>
        </w:r>
        <w:r w:rsidRPr="00343B7A">
          <w:rPr>
            <w:rFonts w:ascii="Helvetica" w:eastAsia="Times New Roman" w:hAnsi="Helvetica" w:cs="Helvetica"/>
            <w:b/>
            <w:bCs/>
            <w:color w:val="545454"/>
            <w:sz w:val="24"/>
            <w:szCs w:val="24"/>
          </w:rPr>
          <w:t xml:space="preserve"> to begin </w:t>
        </w:r>
        <w:proofErr w:type="spellStart"/>
        <w:r w:rsidRPr="00343B7A">
          <w:rPr>
            <w:rFonts w:ascii="Helvetica" w:eastAsia="Times New Roman" w:hAnsi="Helvetica" w:cs="Helvetica"/>
            <w:b/>
            <w:bCs/>
            <w:color w:val="545454"/>
            <w:sz w:val="24"/>
            <w:szCs w:val="24"/>
          </w:rPr>
          <w:t>theming</w:t>
        </w:r>
        <w:proofErr w:type="spellEnd"/>
        <w:r w:rsidRPr="00343B7A">
          <w:rPr>
            <w:rFonts w:ascii="Helvetica" w:eastAsia="Times New Roman" w:hAnsi="Helvetica" w:cs="Helvetica"/>
            <w:b/>
            <w:bCs/>
            <w:color w:val="545454"/>
            <w:sz w:val="24"/>
            <w:szCs w:val="24"/>
          </w:rPr>
          <w:t>.</w:t>
        </w:r>
        <w:r w:rsidRPr="00343B7A">
          <w:rPr>
            <w:rFonts w:ascii="Helvetica" w:eastAsia="Times New Roman" w:hAnsi="Helvetica" w:cs="Helvetica"/>
            <w:color w:val="545454"/>
            <w:sz w:val="24"/>
            <w:szCs w:val="24"/>
          </w:rPr>
          <w:t> </w:t>
        </w:r>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"https://drupal.org/project/drupal"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u w:val="single"/>
          </w:rPr>
          <w:t xml:space="preserve">Download </w:t>
        </w:r>
        <w:proofErr w:type="spellStart"/>
        <w:r w:rsidRPr="00343B7A">
          <w:rPr>
            <w:rFonts w:ascii="Helvetica" w:eastAsia="Times New Roman" w:hAnsi="Helvetica" w:cs="Helvetica"/>
            <w:color w:val="336633"/>
            <w:sz w:val="24"/>
            <w:szCs w:val="24"/>
            <w:u w:val="single"/>
          </w:rPr>
          <w:t>Drupal</w:t>
        </w:r>
        <w:proofErr w:type="spellEnd"/>
        <w:r w:rsidRPr="00343B7A">
          <w:rPr>
            <w:rFonts w:ascii="Helvetica" w:eastAsia="Times New Roman" w:hAnsi="Helvetica" w:cs="Helvetica"/>
            <w:color w:val="545454"/>
            <w:sz w:val="24"/>
            <w:szCs w:val="24"/>
          </w:rPr>
          <w:fldChar w:fldCharType="end"/>
        </w:r>
        <w:r w:rsidRPr="00343B7A">
          <w:rPr>
            <w:rFonts w:ascii="Helvetica" w:eastAsia="Times New Roman" w:hAnsi="Helvetica" w:cs="Helvetica"/>
            <w:color w:val="545454"/>
            <w:sz w:val="24"/>
            <w:szCs w:val="24"/>
          </w:rPr>
          <w:t> and move the files to the server you will use to develop your theme (your testing server - recommended - or an online server).</w:t>
        </w:r>
      </w:ins>
    </w:p>
    <w:p w:rsidR="00343B7A" w:rsidRPr="00343B7A" w:rsidRDefault="00343B7A" w:rsidP="00343B7A">
      <w:pPr>
        <w:numPr>
          <w:ilvl w:val="1"/>
          <w:numId w:val="3"/>
        </w:numPr>
        <w:shd w:val="clear" w:color="auto" w:fill="FFFFFF"/>
        <w:spacing w:after="0" w:line="375" w:lineRule="atLeast"/>
        <w:ind w:left="0"/>
        <w:rPr>
          <w:ins w:id="44" w:author="Unknown"/>
          <w:rFonts w:ascii="Helvetica" w:eastAsia="Times New Roman" w:hAnsi="Helvetica" w:cs="Helvetica"/>
          <w:color w:val="545454"/>
          <w:sz w:val="24"/>
          <w:szCs w:val="24"/>
        </w:rPr>
      </w:pPr>
      <w:ins w:id="45" w:author="Unknown">
        <w:r w:rsidRPr="00343B7A">
          <w:rPr>
            <w:rFonts w:ascii="Helvetica" w:eastAsia="Times New Roman" w:hAnsi="Helvetica" w:cs="Helvetica"/>
            <w:color w:val="545454"/>
            <w:sz w:val="24"/>
            <w:szCs w:val="24"/>
          </w:rPr>
          <w:lastRenderedPageBreak/>
          <w:t>Place the downloaded files into the </w:t>
        </w:r>
        <w:r w:rsidRPr="00343B7A">
          <w:rPr>
            <w:rFonts w:ascii="Helvetica" w:eastAsia="Times New Roman" w:hAnsi="Helvetica" w:cs="Helvetica"/>
            <w:i/>
            <w:iCs/>
            <w:color w:val="545454"/>
            <w:sz w:val="24"/>
            <w:szCs w:val="24"/>
          </w:rPr>
          <w:t>root</w:t>
        </w:r>
        <w:r w:rsidRPr="00343B7A">
          <w:rPr>
            <w:rFonts w:ascii="Helvetica" w:eastAsia="Times New Roman" w:hAnsi="Helvetica" w:cs="Helvetica"/>
            <w:color w:val="545454"/>
            <w:sz w:val="24"/>
            <w:szCs w:val="24"/>
          </w:rPr>
          <w:t> folder (if you're using a testing server, it's the </w:t>
        </w:r>
        <w:r w:rsidRPr="00343B7A">
          <w:rPr>
            <w:rFonts w:ascii="Helvetica" w:eastAsia="Times New Roman" w:hAnsi="Helvetica" w:cs="Helvetica"/>
            <w:i/>
            <w:iCs/>
            <w:color w:val="545454"/>
            <w:sz w:val="24"/>
            <w:szCs w:val="24"/>
          </w:rPr>
          <w:t>www</w:t>
        </w:r>
        <w:r w:rsidRPr="00343B7A">
          <w:rPr>
            <w:rFonts w:ascii="Helvetica" w:eastAsia="Times New Roman" w:hAnsi="Helvetica" w:cs="Helvetica"/>
            <w:color w:val="545454"/>
            <w:sz w:val="24"/>
            <w:szCs w:val="24"/>
          </w:rPr>
          <w:t> or </w:t>
        </w:r>
        <w:proofErr w:type="spellStart"/>
        <w:r w:rsidRPr="00343B7A">
          <w:rPr>
            <w:rFonts w:ascii="Helvetica" w:eastAsia="Times New Roman" w:hAnsi="Helvetica" w:cs="Helvetica"/>
            <w:i/>
            <w:iCs/>
            <w:color w:val="545454"/>
            <w:sz w:val="24"/>
            <w:szCs w:val="24"/>
          </w:rPr>
          <w:t>localhost</w:t>
        </w:r>
        <w:proofErr w:type="spellEnd"/>
        <w:r w:rsidRPr="00343B7A">
          <w:rPr>
            <w:rFonts w:ascii="Helvetica" w:eastAsia="Times New Roman" w:hAnsi="Helvetica" w:cs="Helvetica"/>
            <w:color w:val="545454"/>
            <w:sz w:val="24"/>
            <w:szCs w:val="24"/>
          </w:rPr>
          <w:t> folder). Use a web browser to navigate to the root folder (</w:t>
        </w:r>
        <w:proofErr w:type="spellStart"/>
        <w:r w:rsidRPr="00343B7A">
          <w:rPr>
            <w:rFonts w:ascii="Helvetica" w:eastAsia="Times New Roman" w:hAnsi="Helvetica" w:cs="Helvetica"/>
            <w:color w:val="545454"/>
            <w:sz w:val="24"/>
            <w:szCs w:val="24"/>
          </w:rPr>
          <w:t>e.g</w:t>
        </w:r>
        <w:proofErr w:type="gramStart"/>
        <w:r w:rsidRPr="00343B7A">
          <w:rPr>
            <w:rFonts w:ascii="Helvetica" w:eastAsia="Times New Roman" w:hAnsi="Helvetica" w:cs="Helvetica"/>
            <w:color w:val="545454"/>
            <w:sz w:val="24"/>
            <w:szCs w:val="24"/>
          </w:rPr>
          <w:t>.</w:t>
        </w:r>
        <w:proofErr w:type="gramEnd"/>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u w:val="single"/>
          </w:rPr>
          <w:t>http</w:t>
        </w:r>
        <w:proofErr w:type="spellEnd"/>
        <w:r w:rsidRPr="00343B7A">
          <w:rPr>
            <w:rFonts w:ascii="Helvetica" w:eastAsia="Times New Roman" w:hAnsi="Helvetica" w:cs="Helvetica"/>
            <w:color w:val="336633"/>
            <w:sz w:val="24"/>
            <w:szCs w:val="24"/>
            <w:u w:val="single"/>
          </w:rPr>
          <w:t>://www/</w:t>
        </w:r>
        <w:r w:rsidRPr="00343B7A">
          <w:rPr>
            <w:rFonts w:ascii="Helvetica" w:eastAsia="Times New Roman" w:hAnsi="Helvetica" w:cs="Helvetica"/>
            <w:color w:val="545454"/>
            <w:sz w:val="24"/>
            <w:szCs w:val="24"/>
          </w:rPr>
          <w:fldChar w:fldCharType="end"/>
        </w:r>
        <w:r w:rsidRPr="00343B7A">
          <w:rPr>
            <w:rFonts w:ascii="Helvetica" w:eastAsia="Times New Roman" w:hAnsi="Helvetica" w:cs="Helvetica"/>
            <w:color w:val="545454"/>
            <w:sz w:val="24"/>
            <w:szCs w:val="24"/>
          </w:rPr>
          <w:t>) and follow the installation process. You should then install any modules that will be useful for theme development.</w:t>
        </w:r>
      </w:ins>
    </w:p>
    <w:p w:rsidR="00343B7A" w:rsidRPr="00343B7A" w:rsidRDefault="00343B7A" w:rsidP="00343B7A">
      <w:pPr>
        <w:numPr>
          <w:ilvl w:val="0"/>
          <w:numId w:val="3"/>
        </w:numPr>
        <w:shd w:val="clear" w:color="auto" w:fill="FFFFFF"/>
        <w:spacing w:line="0" w:lineRule="atLeast"/>
        <w:ind w:left="-300"/>
        <w:rPr>
          <w:ins w:id="46" w:author="Unknown"/>
          <w:rFonts w:ascii="Helvetica" w:eastAsia="Times New Roman" w:hAnsi="Helvetica" w:cs="Helvetica"/>
          <w:color w:val="545454"/>
          <w:sz w:val="24"/>
          <w:szCs w:val="24"/>
        </w:rPr>
      </w:pPr>
      <w:ins w:id="47" w:author="Unknown">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"/Image:Make-a-Drupal-8-Theme-Step-4.jpg"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"http://pad3.whstatic.com/images/thumb/9/91/Make-a-Drupal-8-Theme-Step-4.jpg/aid2999293-728px-Make-a-Drupal-8-Theme-Step-4.jpg.webp"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1290355fd2" o:spid="_x0000_i1027" type="#_x0000_t75" alt="Image titled Make a Drupal 8 Theme Step 4" href="http://www.wikihow.com/Make-a-Drupal-8-Theme#/Image:Make-a-Drupal-8-Theme-Step-4.jpg" style="width:546pt;height:411.75pt" o:button="t"/>
        </w:pict>
      </w:r>
      <w:ins w:id="48"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49" w:author="Unknown"/>
          <w:rFonts w:ascii="Helvetica" w:eastAsia="Times New Roman" w:hAnsi="Helvetica" w:cs="Helvetica"/>
          <w:b/>
          <w:bCs/>
          <w:color w:val="545454"/>
          <w:sz w:val="65"/>
          <w:szCs w:val="65"/>
        </w:rPr>
      </w:pPr>
      <w:ins w:id="50" w:author="Unknown">
        <w:r w:rsidRPr="00343B7A">
          <w:rPr>
            <w:rFonts w:ascii="Helvetica" w:eastAsia="Times New Roman" w:hAnsi="Helvetica" w:cs="Helvetica"/>
            <w:b/>
            <w:bCs/>
            <w:color w:val="545454"/>
            <w:sz w:val="65"/>
            <w:szCs w:val="65"/>
          </w:rPr>
          <w:t>4</w:t>
        </w:r>
      </w:ins>
    </w:p>
    <w:p w:rsidR="00343B7A" w:rsidRPr="00343B7A" w:rsidRDefault="00343B7A" w:rsidP="00343B7A">
      <w:pPr>
        <w:shd w:val="clear" w:color="auto" w:fill="FFFFFF"/>
        <w:spacing w:after="0" w:line="375" w:lineRule="atLeast"/>
        <w:rPr>
          <w:ins w:id="51" w:author="Unknown"/>
          <w:rFonts w:ascii="Helvetica" w:eastAsia="Times New Roman" w:hAnsi="Helvetica" w:cs="Helvetica"/>
          <w:color w:val="545454"/>
          <w:sz w:val="24"/>
          <w:szCs w:val="24"/>
        </w:rPr>
      </w:pPr>
      <w:ins w:id="52" w:author="Unknown">
        <w:r w:rsidRPr="00343B7A">
          <w:rPr>
            <w:rFonts w:ascii="Helvetica" w:eastAsia="Times New Roman" w:hAnsi="Helvetica" w:cs="Helvetica"/>
            <w:b/>
            <w:bCs/>
            <w:color w:val="545454"/>
            <w:sz w:val="24"/>
            <w:szCs w:val="24"/>
          </w:rPr>
          <w:t xml:space="preserve">Understand </w:t>
        </w:r>
        <w:proofErr w:type="spellStart"/>
        <w:r w:rsidRPr="00343B7A">
          <w:rPr>
            <w:rFonts w:ascii="Helvetica" w:eastAsia="Times New Roman" w:hAnsi="Helvetica" w:cs="Helvetica"/>
            <w:b/>
            <w:bCs/>
            <w:color w:val="545454"/>
            <w:sz w:val="24"/>
            <w:szCs w:val="24"/>
          </w:rPr>
          <w:t>Drupal’s</w:t>
        </w:r>
        <w:proofErr w:type="spellEnd"/>
        <w:r w:rsidRPr="00343B7A">
          <w:rPr>
            <w:rFonts w:ascii="Helvetica" w:eastAsia="Times New Roman" w:hAnsi="Helvetica" w:cs="Helvetica"/>
            <w:b/>
            <w:bCs/>
            <w:color w:val="545454"/>
            <w:sz w:val="24"/>
            <w:szCs w:val="24"/>
          </w:rPr>
          <w:t xml:space="preserve"> web page structure and convert your static pages to it.</w:t>
        </w:r>
      </w:ins>
    </w:p>
    <w:p w:rsidR="00343B7A" w:rsidRPr="00343B7A" w:rsidRDefault="00343B7A" w:rsidP="00343B7A">
      <w:pPr>
        <w:numPr>
          <w:ilvl w:val="1"/>
          <w:numId w:val="3"/>
        </w:numPr>
        <w:shd w:val="clear" w:color="auto" w:fill="FFFFFF"/>
        <w:spacing w:after="0" w:line="375" w:lineRule="atLeast"/>
        <w:ind w:left="0"/>
        <w:rPr>
          <w:ins w:id="53" w:author="Unknown"/>
          <w:rFonts w:ascii="Helvetica" w:eastAsia="Times New Roman" w:hAnsi="Helvetica" w:cs="Helvetica"/>
          <w:color w:val="545454"/>
          <w:sz w:val="24"/>
          <w:szCs w:val="24"/>
        </w:rPr>
      </w:pPr>
      <w:ins w:id="54" w:author="Unknown">
        <w:r w:rsidRPr="00343B7A">
          <w:rPr>
            <w:rFonts w:ascii="Helvetica" w:eastAsia="Times New Roman" w:hAnsi="Helvetica" w:cs="Helvetica"/>
            <w:color w:val="545454"/>
            <w:sz w:val="24"/>
            <w:szCs w:val="24"/>
          </w:rPr>
          <w:t>HTML web pages are known as ‘static’ – which means they aren’t designed to have content that regularly changes – and are built using block-type tags such as ‘</w:t>
        </w:r>
        <w:proofErr w:type="spellStart"/>
        <w:r w:rsidRPr="00343B7A">
          <w:rPr>
            <w:rFonts w:ascii="Helvetica" w:eastAsia="Times New Roman" w:hAnsi="Helvetica" w:cs="Helvetica"/>
            <w:color w:val="545454"/>
            <w:sz w:val="24"/>
            <w:szCs w:val="24"/>
          </w:rPr>
          <w:t>divs</w:t>
        </w:r>
        <w:proofErr w:type="spellEnd"/>
        <w:r w:rsidRPr="00343B7A">
          <w:rPr>
            <w:rFonts w:ascii="Helvetica" w:eastAsia="Times New Roman" w:hAnsi="Helvetica" w:cs="Helvetica"/>
            <w:color w:val="545454"/>
            <w:sz w:val="24"/>
            <w:szCs w:val="24"/>
          </w:rPr>
          <w:t>’ (and ‘header’, ‘footer’, etc. in HTML5).</w:t>
        </w:r>
      </w:ins>
    </w:p>
    <w:p w:rsidR="00343B7A" w:rsidRPr="00343B7A" w:rsidRDefault="00343B7A" w:rsidP="00343B7A">
      <w:pPr>
        <w:numPr>
          <w:ilvl w:val="1"/>
          <w:numId w:val="3"/>
        </w:numPr>
        <w:shd w:val="clear" w:color="auto" w:fill="FFFFFF"/>
        <w:spacing w:line="375" w:lineRule="atLeast"/>
        <w:ind w:left="0"/>
        <w:rPr>
          <w:ins w:id="55" w:author="Unknown"/>
          <w:rFonts w:ascii="Helvetica" w:eastAsia="Times New Roman" w:hAnsi="Helvetica" w:cs="Helvetica"/>
          <w:color w:val="545454"/>
          <w:sz w:val="24"/>
          <w:szCs w:val="24"/>
        </w:rPr>
      </w:pPr>
      <w:proofErr w:type="spellStart"/>
      <w:ins w:id="56" w:author="Unknown">
        <w:r w:rsidRPr="00343B7A">
          <w:rPr>
            <w:rFonts w:ascii="Helvetica" w:eastAsia="Times New Roman" w:hAnsi="Helvetica" w:cs="Helvetica"/>
            <w:color w:val="545454"/>
            <w:sz w:val="24"/>
            <w:szCs w:val="24"/>
          </w:rPr>
          <w:lastRenderedPageBreak/>
          <w:t>Drupal</w:t>
        </w:r>
        <w:proofErr w:type="spellEnd"/>
        <w:r w:rsidRPr="00343B7A">
          <w:rPr>
            <w:rFonts w:ascii="Helvetica" w:eastAsia="Times New Roman" w:hAnsi="Helvetica" w:cs="Helvetica"/>
            <w:color w:val="545454"/>
            <w:sz w:val="24"/>
            <w:szCs w:val="24"/>
          </w:rPr>
          <w:t xml:space="preserve"> web pages are a combination of static parts (HTML) and dynamic parts – parts that contain content that is expected to be changed regularly. These dynamic parts are called ‘</w:t>
        </w:r>
        <w:r w:rsidRPr="00343B7A">
          <w:rPr>
            <w:rFonts w:ascii="Helvetica" w:eastAsia="Times New Roman" w:hAnsi="Helvetica" w:cs="Helvetica"/>
            <w:b/>
            <w:bCs/>
            <w:color w:val="545454"/>
            <w:sz w:val="24"/>
            <w:szCs w:val="24"/>
          </w:rPr>
          <w:t>regions</w:t>
        </w:r>
        <w:r w:rsidRPr="00343B7A">
          <w:rPr>
            <w:rFonts w:ascii="Helvetica" w:eastAsia="Times New Roman" w:hAnsi="Helvetica" w:cs="Helvetica"/>
            <w:color w:val="545454"/>
            <w:sz w:val="24"/>
            <w:szCs w:val="24"/>
          </w:rPr>
          <w:t xml:space="preserve">’ in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An example of a region is a sidebar, where you might want to insert navigational links, a search box, social media buttons, and so on. See the diagram below for a visual representation</w:t>
        </w:r>
        <w:proofErr w:type="gramStart"/>
        <w:r w:rsidRPr="00343B7A">
          <w:rPr>
            <w:rFonts w:ascii="Helvetica" w:eastAsia="Times New Roman" w:hAnsi="Helvetica" w:cs="Helvetica"/>
            <w:color w:val="545454"/>
            <w:sz w:val="24"/>
            <w:szCs w:val="24"/>
          </w:rPr>
          <w:t>:</w:t>
        </w:r>
        <w:proofErr w:type="gramEnd"/>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The things that you can put into regions are called ‘</w:t>
        </w:r>
        <w:r w:rsidRPr="00343B7A">
          <w:rPr>
            <w:rFonts w:ascii="Helvetica" w:eastAsia="Times New Roman" w:hAnsi="Helvetica" w:cs="Helvetica"/>
            <w:b/>
            <w:bCs/>
            <w:color w:val="545454"/>
            <w:sz w:val="24"/>
            <w:szCs w:val="24"/>
          </w:rPr>
          <w:t>blocks</w:t>
        </w:r>
        <w:r w:rsidRPr="00343B7A">
          <w:rPr>
            <w:rFonts w:ascii="Helvetica" w:eastAsia="Times New Roman" w:hAnsi="Helvetica" w:cs="Helvetica"/>
            <w:color w:val="545454"/>
            <w:sz w:val="24"/>
            <w:szCs w:val="24"/>
          </w:rPr>
          <w:t xml:space="preserve">’ in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For example, a search box or </w:t>
        </w:r>
        <w:proofErr w:type="gramStart"/>
        <w:r w:rsidRPr="00343B7A">
          <w:rPr>
            <w:rFonts w:ascii="Helvetica" w:eastAsia="Times New Roman" w:hAnsi="Helvetica" w:cs="Helvetica"/>
            <w:color w:val="545454"/>
            <w:sz w:val="24"/>
            <w:szCs w:val="24"/>
          </w:rPr>
          <w:t>a menu are</w:t>
        </w:r>
        <w:proofErr w:type="gramEnd"/>
        <w:r w:rsidRPr="00343B7A">
          <w:rPr>
            <w:rFonts w:ascii="Helvetica" w:eastAsia="Times New Roman" w:hAnsi="Helvetica" w:cs="Helvetica"/>
            <w:color w:val="545454"/>
            <w:sz w:val="24"/>
            <w:szCs w:val="24"/>
          </w:rPr>
          <w:t xml:space="preserve"> commonly-used blocks. You can insert blocks into regions, re-arrange the blocks, and remove blocks from regions when you log into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on the </w:t>
        </w:r>
        <w:r w:rsidRPr="00343B7A">
          <w:rPr>
            <w:rFonts w:ascii="Helvetica" w:eastAsia="Times New Roman" w:hAnsi="Helvetica" w:cs="Helvetica"/>
            <w:i/>
            <w:iCs/>
            <w:color w:val="545454"/>
            <w:sz w:val="24"/>
            <w:szCs w:val="24"/>
          </w:rPr>
          <w:t>Structure</w:t>
        </w:r>
        <w:r w:rsidRPr="00343B7A">
          <w:rPr>
            <w:rFonts w:ascii="Helvetica" w:eastAsia="Times New Roman" w:hAnsi="Helvetica" w:cs="Helvetica"/>
            <w:color w:val="545454"/>
            <w:sz w:val="24"/>
            <w:szCs w:val="24"/>
          </w:rPr>
          <w:t> &gt; </w:t>
        </w:r>
        <w:r w:rsidRPr="00343B7A">
          <w:rPr>
            <w:rFonts w:ascii="Helvetica" w:eastAsia="Times New Roman" w:hAnsi="Helvetica" w:cs="Helvetica"/>
            <w:i/>
            <w:iCs/>
            <w:color w:val="545454"/>
            <w:sz w:val="24"/>
            <w:szCs w:val="24"/>
          </w:rPr>
          <w:t>Blocks</w:t>
        </w:r>
        <w:r w:rsidRPr="00343B7A">
          <w:rPr>
            <w:rFonts w:ascii="Helvetica" w:eastAsia="Times New Roman" w:hAnsi="Helvetica" w:cs="Helvetica"/>
            <w:color w:val="545454"/>
            <w:sz w:val="24"/>
            <w:szCs w:val="24"/>
          </w:rPr>
          <w:t xml:space="preserve"> page. Many of the available blocks in a typical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website are provided by the installed modules, but you can create your own blocks on the Blocks page.</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The content of each web page (the body text, headings, images, and so on) are also placed into a region: the ‘Content’ region, which is required for all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themes. The content of each web page (or blog post or custom content type) is called a ‘</w:t>
        </w:r>
        <w:r w:rsidRPr="00343B7A">
          <w:rPr>
            <w:rFonts w:ascii="Helvetica" w:eastAsia="Times New Roman" w:hAnsi="Helvetica" w:cs="Helvetica"/>
            <w:b/>
            <w:bCs/>
            <w:color w:val="545454"/>
            <w:sz w:val="24"/>
            <w:szCs w:val="24"/>
          </w:rPr>
          <w:t>node</w:t>
        </w:r>
        <w:r w:rsidRPr="00343B7A">
          <w:rPr>
            <w:rFonts w:ascii="Helvetica" w:eastAsia="Times New Roman" w:hAnsi="Helvetica" w:cs="Helvetica"/>
            <w:color w:val="545454"/>
            <w:sz w:val="24"/>
            <w:szCs w:val="24"/>
          </w:rPr>
          <w:t>’, and is packaged into the </w:t>
        </w:r>
        <w:r w:rsidRPr="00343B7A">
          <w:rPr>
            <w:rFonts w:ascii="Helvetica" w:eastAsia="Times New Roman" w:hAnsi="Helvetica" w:cs="Helvetica"/>
            <w:i/>
            <w:iCs/>
            <w:color w:val="545454"/>
            <w:sz w:val="24"/>
            <w:szCs w:val="24"/>
          </w:rPr>
          <w:t>Main page content</w:t>
        </w:r>
        <w:r w:rsidRPr="00343B7A">
          <w:rPr>
            <w:rFonts w:ascii="Helvetica" w:eastAsia="Times New Roman" w:hAnsi="Helvetica" w:cs="Helvetica"/>
            <w:color w:val="545454"/>
            <w:sz w:val="24"/>
            <w:szCs w:val="24"/>
          </w:rPr>
          <w:t> block. In other words, the content of the </w:t>
        </w:r>
        <w:r w:rsidRPr="00343B7A">
          <w:rPr>
            <w:rFonts w:ascii="Helvetica" w:eastAsia="Times New Roman" w:hAnsi="Helvetica" w:cs="Helvetica"/>
            <w:i/>
            <w:iCs/>
            <w:color w:val="545454"/>
            <w:sz w:val="24"/>
            <w:szCs w:val="24"/>
          </w:rPr>
          <w:t>About Us</w:t>
        </w:r>
        <w:r w:rsidRPr="00343B7A">
          <w:rPr>
            <w:rFonts w:ascii="Helvetica" w:eastAsia="Times New Roman" w:hAnsi="Helvetica" w:cs="Helvetica"/>
            <w:color w:val="545454"/>
            <w:sz w:val="24"/>
            <w:szCs w:val="24"/>
          </w:rPr>
          <w:t> page is saved into node (with a node type of ‘page’, of course), and is output to the </w:t>
        </w:r>
        <w:r w:rsidRPr="00343B7A">
          <w:rPr>
            <w:rFonts w:ascii="Helvetica" w:eastAsia="Times New Roman" w:hAnsi="Helvetica" w:cs="Helvetica"/>
            <w:i/>
            <w:iCs/>
            <w:color w:val="545454"/>
            <w:sz w:val="24"/>
            <w:szCs w:val="24"/>
          </w:rPr>
          <w:t>Main page content</w:t>
        </w:r>
        <w:r w:rsidRPr="00343B7A">
          <w:rPr>
            <w:rFonts w:ascii="Helvetica" w:eastAsia="Times New Roman" w:hAnsi="Helvetica" w:cs="Helvetica"/>
            <w:color w:val="545454"/>
            <w:sz w:val="24"/>
            <w:szCs w:val="24"/>
          </w:rPr>
          <w:t xml:space="preserve"> block, which is placed in </w:t>
        </w:r>
        <w:proofErr w:type="spellStart"/>
        <w:r w:rsidRPr="00343B7A">
          <w:rPr>
            <w:rFonts w:ascii="Helvetica" w:eastAsia="Times New Roman" w:hAnsi="Helvetica" w:cs="Helvetica"/>
            <w:color w:val="545454"/>
            <w:sz w:val="24"/>
            <w:szCs w:val="24"/>
          </w:rPr>
          <w:t>the</w:t>
        </w:r>
        <w:r w:rsidRPr="00343B7A">
          <w:rPr>
            <w:rFonts w:ascii="Helvetica" w:eastAsia="Times New Roman" w:hAnsi="Helvetica" w:cs="Helvetica"/>
            <w:i/>
            <w:iCs/>
            <w:color w:val="545454"/>
            <w:sz w:val="24"/>
            <w:szCs w:val="24"/>
          </w:rPr>
          <w:t>Content</w:t>
        </w:r>
        <w:proofErr w:type="spellEnd"/>
        <w:r w:rsidRPr="00343B7A">
          <w:rPr>
            <w:rFonts w:ascii="Helvetica" w:eastAsia="Times New Roman" w:hAnsi="Helvetica" w:cs="Helvetica"/>
            <w:color w:val="545454"/>
            <w:sz w:val="24"/>
            <w:szCs w:val="24"/>
          </w:rPr>
          <w:t> region.</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Note that sometimes multiple nodes are displayed on one web page through </w:t>
        </w:r>
        <w:proofErr w:type="spellStart"/>
        <w:r w:rsidRPr="00343B7A">
          <w:rPr>
            <w:rFonts w:ascii="Helvetica" w:eastAsia="Times New Roman" w:hAnsi="Helvetica" w:cs="Helvetica"/>
            <w:color w:val="545454"/>
            <w:sz w:val="24"/>
            <w:szCs w:val="24"/>
          </w:rPr>
          <w:t>the</w:t>
        </w:r>
        <w:r w:rsidRPr="00343B7A">
          <w:rPr>
            <w:rFonts w:ascii="Helvetica" w:eastAsia="Times New Roman" w:hAnsi="Helvetica" w:cs="Helvetica"/>
            <w:i/>
            <w:iCs/>
            <w:color w:val="545454"/>
            <w:sz w:val="24"/>
            <w:szCs w:val="24"/>
          </w:rPr>
          <w:t>Main</w:t>
        </w:r>
        <w:proofErr w:type="spellEnd"/>
        <w:r w:rsidRPr="00343B7A">
          <w:rPr>
            <w:rFonts w:ascii="Helvetica" w:eastAsia="Times New Roman" w:hAnsi="Helvetica" w:cs="Helvetica"/>
            <w:i/>
            <w:iCs/>
            <w:color w:val="545454"/>
            <w:sz w:val="24"/>
            <w:szCs w:val="24"/>
          </w:rPr>
          <w:t xml:space="preserve"> page content</w:t>
        </w:r>
        <w:r w:rsidRPr="00343B7A">
          <w:rPr>
            <w:rFonts w:ascii="Helvetica" w:eastAsia="Times New Roman" w:hAnsi="Helvetica" w:cs="Helvetica"/>
            <w:color w:val="545454"/>
            <w:sz w:val="24"/>
            <w:szCs w:val="24"/>
          </w:rPr>
          <w:t> block; an example is the front page, which by default shows several of the website’s most recent articles (blog posts).</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Your theme will control the regions, but not what the website administrators put into them. As the </w:t>
        </w:r>
        <w:proofErr w:type="spellStart"/>
        <w:r w:rsidRPr="00343B7A">
          <w:rPr>
            <w:rFonts w:ascii="Helvetica" w:eastAsia="Times New Roman" w:hAnsi="Helvetica" w:cs="Helvetica"/>
            <w:color w:val="545454"/>
            <w:sz w:val="24"/>
            <w:szCs w:val="24"/>
          </w:rPr>
          <w:t>themer</w:t>
        </w:r>
        <w:proofErr w:type="spellEnd"/>
        <w:r w:rsidRPr="00343B7A">
          <w:rPr>
            <w:rFonts w:ascii="Helvetica" w:eastAsia="Times New Roman" w:hAnsi="Helvetica" w:cs="Helvetica"/>
            <w:color w:val="545454"/>
            <w:sz w:val="24"/>
            <w:szCs w:val="24"/>
          </w:rPr>
          <w:t xml:space="preserve">, you have inform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which regions your theme will have, and register them in files called templates, which are covered in the next section.</w:t>
        </w:r>
      </w:ins>
    </w:p>
    <w:p w:rsidR="00343B7A" w:rsidRPr="00343B7A" w:rsidRDefault="00343B7A" w:rsidP="00343B7A">
      <w:pPr>
        <w:shd w:val="clear" w:color="auto" w:fill="93B874"/>
        <w:spacing w:after="0" w:line="285" w:lineRule="atLeast"/>
        <w:jc w:val="center"/>
        <w:outlineLvl w:val="2"/>
        <w:rPr>
          <w:ins w:id="57" w:author="Unknown"/>
          <w:rFonts w:ascii="Helvetica" w:eastAsia="Times New Roman" w:hAnsi="Helvetica" w:cs="Helvetica"/>
          <w:b/>
          <w:bCs/>
          <w:color w:val="FFFFFF"/>
          <w:sz w:val="18"/>
          <w:szCs w:val="18"/>
        </w:rPr>
      </w:pPr>
      <w:bookmarkStart w:id="58" w:name="Creating_the_Theme_Files_sub"/>
      <w:bookmarkEnd w:id="58"/>
      <w:ins w:id="59" w:author="Unknown">
        <w:r w:rsidRPr="00343B7A">
          <w:rPr>
            <w:rFonts w:ascii="Helvetica" w:eastAsia="Times New Roman" w:hAnsi="Helvetica" w:cs="Helvetica"/>
            <w:b/>
            <w:bCs/>
            <w:color w:val="FFFFFF"/>
            <w:sz w:val="18"/>
            <w:szCs w:val="18"/>
          </w:rPr>
          <w:t>Part</w:t>
        </w:r>
        <w:r w:rsidRPr="00343B7A">
          <w:rPr>
            <w:rFonts w:ascii="Helvetica" w:eastAsia="Times New Roman" w:hAnsi="Helvetica" w:cs="Helvetica"/>
            <w:b/>
            <w:bCs/>
            <w:color w:val="FFFFFF"/>
            <w:sz w:val="32"/>
            <w:szCs w:val="32"/>
          </w:rPr>
          <w:t>2</w:t>
        </w:r>
      </w:ins>
    </w:p>
    <w:p w:rsidR="00343B7A" w:rsidRPr="00343B7A" w:rsidRDefault="00343B7A" w:rsidP="00343B7A">
      <w:pPr>
        <w:shd w:val="clear" w:color="auto" w:fill="F6F5F4"/>
        <w:spacing w:after="0" w:line="435" w:lineRule="atLeast"/>
        <w:outlineLvl w:val="2"/>
        <w:rPr>
          <w:ins w:id="60" w:author="Unknown"/>
          <w:rFonts w:ascii="Helvetica" w:eastAsia="Times New Roman" w:hAnsi="Helvetica" w:cs="Helvetica"/>
          <w:b/>
          <w:bCs/>
          <w:color w:val="222222"/>
          <w:sz w:val="30"/>
          <w:szCs w:val="30"/>
        </w:rPr>
      </w:pPr>
      <w:ins w:id="61" w:author="Unknown">
        <w:r w:rsidRPr="00343B7A">
          <w:rPr>
            <w:rFonts w:ascii="Helvetica" w:eastAsia="Times New Roman" w:hAnsi="Helvetica" w:cs="Helvetica"/>
            <w:b/>
            <w:bCs/>
            <w:color w:val="222222"/>
            <w:sz w:val="30"/>
          </w:rPr>
          <w:t>Creating the Theme Files</w:t>
        </w:r>
      </w:ins>
    </w:p>
    <w:p w:rsidR="00343B7A" w:rsidRPr="00343B7A" w:rsidRDefault="00343B7A" w:rsidP="00343B7A">
      <w:pPr>
        <w:numPr>
          <w:ilvl w:val="0"/>
          <w:numId w:val="4"/>
        </w:numPr>
        <w:shd w:val="clear" w:color="auto" w:fill="FFFFFF"/>
        <w:spacing w:line="0" w:lineRule="atLeast"/>
        <w:ind w:left="-300"/>
        <w:rPr>
          <w:ins w:id="62" w:author="Unknown"/>
          <w:rFonts w:ascii="Helvetica" w:eastAsia="Times New Roman" w:hAnsi="Helvetica" w:cs="Helvetica"/>
          <w:color w:val="545454"/>
          <w:sz w:val="24"/>
          <w:szCs w:val="24"/>
        </w:rPr>
      </w:pPr>
      <w:ins w:id="63" w:author="Unknown">
        <w:r w:rsidRPr="00343B7A">
          <w:rPr>
            <w:rFonts w:ascii="Helvetica" w:eastAsia="Times New Roman" w:hAnsi="Helvetica" w:cs="Helvetica"/>
            <w:color w:val="545454"/>
            <w:sz w:val="24"/>
            <w:szCs w:val="24"/>
          </w:rPr>
          <w:lastRenderedPageBreak/>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"/Image:Make-a-Drupal-8-Theme-Step-5.jpg"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"http://pad3.whstatic.com/images/thumb/d/d0/Make-a-Drupal-8-Theme-Step-5.jpg/aid2999293-728px-Make-a-Drupal-8-Theme-Step-5.jpg.webp"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e961e482c1" o:spid="_x0000_i1028" type="#_x0000_t75" alt="Image titled Make a Drupal 8 Theme Step 5" href="http://www.wikihow.com/Make-a-Drupal-8-Theme#/Image:Make-a-Drupal-8-Theme-Step-5.jpg" style="width:546pt;height:411.75pt" o:button="t"/>
        </w:pict>
      </w:r>
      <w:ins w:id="64"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65" w:author="Unknown"/>
          <w:rFonts w:ascii="Helvetica" w:eastAsia="Times New Roman" w:hAnsi="Helvetica" w:cs="Helvetica"/>
          <w:b/>
          <w:bCs/>
          <w:color w:val="545454"/>
          <w:sz w:val="65"/>
          <w:szCs w:val="65"/>
        </w:rPr>
      </w:pPr>
      <w:ins w:id="66" w:author="Unknown">
        <w:r w:rsidRPr="00343B7A">
          <w:rPr>
            <w:rFonts w:ascii="Helvetica" w:eastAsia="Times New Roman" w:hAnsi="Helvetica" w:cs="Helvetica"/>
            <w:b/>
            <w:bCs/>
            <w:color w:val="545454"/>
            <w:sz w:val="65"/>
            <w:szCs w:val="65"/>
          </w:rPr>
          <w:t>1</w:t>
        </w:r>
      </w:ins>
    </w:p>
    <w:p w:rsidR="00343B7A" w:rsidRPr="00343B7A" w:rsidRDefault="00343B7A" w:rsidP="00343B7A">
      <w:pPr>
        <w:shd w:val="clear" w:color="auto" w:fill="FFFFFF"/>
        <w:spacing w:after="0" w:line="375" w:lineRule="atLeast"/>
        <w:rPr>
          <w:ins w:id="67" w:author="Unknown"/>
          <w:rFonts w:ascii="Helvetica" w:eastAsia="Times New Roman" w:hAnsi="Helvetica" w:cs="Helvetica"/>
          <w:color w:val="545454"/>
          <w:sz w:val="24"/>
          <w:szCs w:val="24"/>
        </w:rPr>
      </w:pPr>
      <w:ins w:id="68" w:author="Unknown">
        <w:r w:rsidRPr="00343B7A">
          <w:rPr>
            <w:rFonts w:ascii="Helvetica" w:eastAsia="Times New Roman" w:hAnsi="Helvetica" w:cs="Helvetica"/>
            <w:b/>
            <w:bCs/>
            <w:color w:val="545454"/>
            <w:sz w:val="24"/>
            <w:szCs w:val="24"/>
          </w:rPr>
          <w:t>Set up the theme folder.</w:t>
        </w:r>
        <w:r w:rsidRPr="00343B7A">
          <w:rPr>
            <w:rFonts w:ascii="Helvetica" w:eastAsia="Times New Roman" w:hAnsi="Helvetica" w:cs="Helvetica"/>
            <w:color w:val="545454"/>
            <w:sz w:val="24"/>
            <w:szCs w:val="24"/>
          </w:rPr>
          <w:t xml:space="preserve"> In this folder create </w:t>
        </w:r>
        <w:proofErr w:type="gramStart"/>
        <w:r w:rsidRPr="00343B7A">
          <w:rPr>
            <w:rFonts w:ascii="Helvetica" w:eastAsia="Times New Roman" w:hAnsi="Helvetica" w:cs="Helvetica"/>
            <w:color w:val="545454"/>
            <w:sz w:val="24"/>
            <w:szCs w:val="24"/>
          </w:rPr>
          <w:t>a</w:t>
        </w:r>
        <w:proofErr w:type="gramEnd"/>
        <w:r w:rsidRPr="00343B7A">
          <w:rPr>
            <w:rFonts w:ascii="Helvetica" w:eastAsia="Times New Roman" w:hAnsi="Helvetica" w:cs="Helvetica"/>
            <w:color w:val="545454"/>
            <w:sz w:val="24"/>
            <w:szCs w:val="24"/>
          </w:rPr>
          <w:t xml:space="preserve"> .info file which contains the theme's purpose and gives information about how it is used. List what goes into it. In the folder add screenshots. </w:t>
        </w:r>
        <w:proofErr w:type="gramStart"/>
        <w:r w:rsidRPr="00343B7A">
          <w:rPr>
            <w:rFonts w:ascii="Helvetica" w:eastAsia="Times New Roman" w:hAnsi="Helvetica" w:cs="Helvetica"/>
            <w:color w:val="545454"/>
            <w:sz w:val="24"/>
            <w:szCs w:val="24"/>
          </w:rPr>
          <w:t>and</w:t>
        </w:r>
        <w:proofErr w:type="gramEnd"/>
        <w:r w:rsidRPr="00343B7A">
          <w:rPr>
            <w:rFonts w:ascii="Helvetica" w:eastAsia="Times New Roman" w:hAnsi="Helvetica" w:cs="Helvetica"/>
            <w:color w:val="545454"/>
            <w:sz w:val="24"/>
            <w:szCs w:val="24"/>
          </w:rPr>
          <w:t xml:space="preserve"> a CSS folder.</w:t>
        </w:r>
      </w:ins>
    </w:p>
    <w:p w:rsidR="00343B7A" w:rsidRPr="00343B7A" w:rsidRDefault="00343B7A" w:rsidP="00343B7A">
      <w:pPr>
        <w:numPr>
          <w:ilvl w:val="0"/>
          <w:numId w:val="4"/>
        </w:numPr>
        <w:shd w:val="clear" w:color="auto" w:fill="FFFFFF"/>
        <w:spacing w:line="0" w:lineRule="atLeast"/>
        <w:ind w:left="-300"/>
        <w:rPr>
          <w:ins w:id="69" w:author="Unknown"/>
          <w:rFonts w:ascii="Helvetica" w:eastAsia="Times New Roman" w:hAnsi="Helvetica" w:cs="Helvetica"/>
          <w:color w:val="545454"/>
          <w:sz w:val="24"/>
          <w:szCs w:val="24"/>
        </w:rPr>
      </w:pPr>
      <w:ins w:id="70" w:author="Unknown">
        <w:r w:rsidRPr="00343B7A">
          <w:rPr>
            <w:rFonts w:ascii="Helvetica" w:eastAsia="Times New Roman" w:hAnsi="Helvetica" w:cs="Helvetica"/>
            <w:color w:val="545454"/>
            <w:sz w:val="24"/>
            <w:szCs w:val="24"/>
          </w:rPr>
          <w:lastRenderedPageBreak/>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"/Image:Make-a-Drupal-8-Theme-Step-6.jpg"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"http://pad2.whstatic.com/images/thumb/1/1f/Make-a-Drupal-8-Theme-Step-6.jpg/aid2999293-728px-Make-a-Drupal-8-Theme-Step-6.jpg.webp"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7ca20896ef" o:spid="_x0000_i1029" type="#_x0000_t75" alt="Image titled Make a Drupal 8 Theme Step 6" href="http://www.wikihow.com/Make-a-Drupal-8-Theme#/Image:Make-a-Drupal-8-Theme-Step-6.jpg" style="width:546pt;height:409.5pt" o:button="t"/>
        </w:pict>
      </w:r>
      <w:ins w:id="71"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72" w:author="Unknown"/>
          <w:rFonts w:ascii="Helvetica" w:eastAsia="Times New Roman" w:hAnsi="Helvetica" w:cs="Helvetica"/>
          <w:b/>
          <w:bCs/>
          <w:color w:val="545454"/>
          <w:sz w:val="65"/>
          <w:szCs w:val="65"/>
        </w:rPr>
      </w:pPr>
      <w:ins w:id="73" w:author="Unknown">
        <w:r w:rsidRPr="00343B7A">
          <w:rPr>
            <w:rFonts w:ascii="Helvetica" w:eastAsia="Times New Roman" w:hAnsi="Helvetica" w:cs="Helvetica"/>
            <w:b/>
            <w:bCs/>
            <w:color w:val="545454"/>
            <w:sz w:val="65"/>
            <w:szCs w:val="65"/>
          </w:rPr>
          <w:t>2</w:t>
        </w:r>
      </w:ins>
    </w:p>
    <w:p w:rsidR="00343B7A" w:rsidRPr="00343B7A" w:rsidRDefault="00343B7A" w:rsidP="00343B7A">
      <w:pPr>
        <w:shd w:val="clear" w:color="auto" w:fill="FFFFFF"/>
        <w:spacing w:after="0" w:line="375" w:lineRule="atLeast"/>
        <w:rPr>
          <w:ins w:id="74" w:author="Unknown"/>
          <w:rFonts w:ascii="Helvetica" w:eastAsia="Times New Roman" w:hAnsi="Helvetica" w:cs="Helvetica"/>
          <w:color w:val="545454"/>
          <w:sz w:val="24"/>
          <w:szCs w:val="24"/>
        </w:rPr>
      </w:pPr>
      <w:ins w:id="75" w:author="Unknown">
        <w:r w:rsidRPr="00343B7A">
          <w:rPr>
            <w:rFonts w:ascii="Helvetica" w:eastAsia="Times New Roman" w:hAnsi="Helvetica" w:cs="Helvetica"/>
            <w:b/>
            <w:bCs/>
            <w:color w:val="545454"/>
            <w:sz w:val="24"/>
            <w:szCs w:val="24"/>
          </w:rPr>
          <w:t>Create the template files.</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w:t>
        </w:r>
        <w:r w:rsidRPr="00343B7A">
          <w:rPr>
            <w:rFonts w:ascii="Helvetica" w:eastAsia="Times New Roman" w:hAnsi="Helvetica" w:cs="Helvetica"/>
            <w:b/>
            <w:bCs/>
            <w:color w:val="545454"/>
            <w:sz w:val="24"/>
            <w:szCs w:val="24"/>
          </w:rPr>
          <w:t>template</w:t>
        </w:r>
        <w:r w:rsidRPr="00343B7A">
          <w:rPr>
            <w:rFonts w:ascii="Helvetica" w:eastAsia="Times New Roman" w:hAnsi="Helvetica" w:cs="Helvetica"/>
            <w:color w:val="545454"/>
            <w:sz w:val="24"/>
            <w:szCs w:val="24"/>
          </w:rPr>
          <w:t>’ files (that have a file name ending in ‘.</w:t>
        </w:r>
        <w:proofErr w:type="spellStart"/>
        <w:r w:rsidRPr="00343B7A">
          <w:rPr>
            <w:rFonts w:ascii="Helvetica" w:eastAsia="Times New Roman" w:hAnsi="Helvetica" w:cs="Helvetica"/>
            <w:color w:val="545454"/>
            <w:sz w:val="24"/>
            <w:szCs w:val="24"/>
          </w:rPr>
          <w:t>html.twig</w:t>
        </w:r>
        <w:proofErr w:type="spellEnd"/>
        <w:r w:rsidRPr="00343B7A">
          <w:rPr>
            <w:rFonts w:ascii="Helvetica" w:eastAsia="Times New Roman" w:hAnsi="Helvetica" w:cs="Helvetica"/>
            <w:color w:val="545454"/>
            <w:sz w:val="24"/>
            <w:szCs w:val="24"/>
          </w:rPr>
          <w:t xml:space="preserve">’) are used by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to structure the output of each web page. Standard templates include:</w:t>
        </w:r>
      </w:ins>
    </w:p>
    <w:p w:rsidR="00343B7A" w:rsidRPr="00343B7A" w:rsidRDefault="00343B7A" w:rsidP="00343B7A">
      <w:pPr>
        <w:numPr>
          <w:ilvl w:val="1"/>
          <w:numId w:val="5"/>
        </w:numPr>
        <w:shd w:val="clear" w:color="auto" w:fill="FFFFFF"/>
        <w:spacing w:after="0" w:line="375" w:lineRule="atLeast"/>
        <w:ind w:left="0"/>
        <w:rPr>
          <w:ins w:id="76" w:author="Unknown"/>
          <w:rFonts w:ascii="Helvetica" w:eastAsia="Times New Roman" w:hAnsi="Helvetica" w:cs="Helvetica"/>
          <w:color w:val="545454"/>
          <w:sz w:val="24"/>
          <w:szCs w:val="24"/>
        </w:rPr>
      </w:pPr>
      <w:proofErr w:type="spellStart"/>
      <w:ins w:id="77" w:author="Unknown">
        <w:r w:rsidRPr="00343B7A">
          <w:rPr>
            <w:rFonts w:ascii="Helvetica" w:eastAsia="Times New Roman" w:hAnsi="Helvetica" w:cs="Helvetica"/>
            <w:color w:val="545454"/>
            <w:sz w:val="24"/>
            <w:szCs w:val="24"/>
          </w:rPr>
          <w:t>html.html.twig</w:t>
        </w:r>
        <w:proofErr w:type="spellEnd"/>
      </w:ins>
    </w:p>
    <w:p w:rsidR="00343B7A" w:rsidRPr="00343B7A" w:rsidRDefault="00343B7A" w:rsidP="00343B7A">
      <w:pPr>
        <w:numPr>
          <w:ilvl w:val="1"/>
          <w:numId w:val="5"/>
        </w:numPr>
        <w:shd w:val="clear" w:color="auto" w:fill="FFFFFF"/>
        <w:spacing w:after="0" w:line="375" w:lineRule="atLeast"/>
        <w:ind w:left="0"/>
        <w:rPr>
          <w:ins w:id="78" w:author="Unknown"/>
          <w:rFonts w:ascii="Helvetica" w:eastAsia="Times New Roman" w:hAnsi="Helvetica" w:cs="Helvetica"/>
          <w:color w:val="545454"/>
          <w:sz w:val="24"/>
          <w:szCs w:val="24"/>
        </w:rPr>
      </w:pPr>
      <w:proofErr w:type="spellStart"/>
      <w:ins w:id="79" w:author="Unknown">
        <w:r w:rsidRPr="00343B7A">
          <w:rPr>
            <w:rFonts w:ascii="Helvetica" w:eastAsia="Times New Roman" w:hAnsi="Helvetica" w:cs="Helvetica"/>
            <w:color w:val="545454"/>
            <w:sz w:val="24"/>
            <w:szCs w:val="24"/>
          </w:rPr>
          <w:t>page.html.twig</w:t>
        </w:r>
        <w:proofErr w:type="spellEnd"/>
      </w:ins>
    </w:p>
    <w:p w:rsidR="00343B7A" w:rsidRPr="00343B7A" w:rsidRDefault="00343B7A" w:rsidP="00343B7A">
      <w:pPr>
        <w:numPr>
          <w:ilvl w:val="1"/>
          <w:numId w:val="5"/>
        </w:numPr>
        <w:shd w:val="clear" w:color="auto" w:fill="FFFFFF"/>
        <w:spacing w:after="0" w:line="375" w:lineRule="atLeast"/>
        <w:ind w:left="0"/>
        <w:rPr>
          <w:ins w:id="80" w:author="Unknown"/>
          <w:rFonts w:ascii="Helvetica" w:eastAsia="Times New Roman" w:hAnsi="Helvetica" w:cs="Helvetica"/>
          <w:color w:val="545454"/>
          <w:sz w:val="24"/>
          <w:szCs w:val="24"/>
        </w:rPr>
      </w:pPr>
      <w:proofErr w:type="spellStart"/>
      <w:ins w:id="81" w:author="Unknown">
        <w:r w:rsidRPr="00343B7A">
          <w:rPr>
            <w:rFonts w:ascii="Helvetica" w:eastAsia="Times New Roman" w:hAnsi="Helvetica" w:cs="Helvetica"/>
            <w:color w:val="545454"/>
            <w:sz w:val="24"/>
            <w:szCs w:val="24"/>
          </w:rPr>
          <w:t>block.html.twig</w:t>
        </w:r>
        <w:proofErr w:type="spellEnd"/>
      </w:ins>
    </w:p>
    <w:p w:rsidR="00343B7A" w:rsidRPr="00343B7A" w:rsidRDefault="00343B7A" w:rsidP="00343B7A">
      <w:pPr>
        <w:numPr>
          <w:ilvl w:val="1"/>
          <w:numId w:val="5"/>
        </w:numPr>
        <w:shd w:val="clear" w:color="auto" w:fill="FFFFFF"/>
        <w:spacing w:after="0" w:line="375" w:lineRule="atLeast"/>
        <w:ind w:left="0"/>
        <w:rPr>
          <w:ins w:id="82" w:author="Unknown"/>
          <w:rFonts w:ascii="Helvetica" w:eastAsia="Times New Roman" w:hAnsi="Helvetica" w:cs="Helvetica"/>
          <w:color w:val="545454"/>
          <w:sz w:val="24"/>
          <w:szCs w:val="24"/>
        </w:rPr>
      </w:pPr>
      <w:proofErr w:type="spellStart"/>
      <w:ins w:id="83" w:author="Unknown">
        <w:r w:rsidRPr="00343B7A">
          <w:rPr>
            <w:rFonts w:ascii="Helvetica" w:eastAsia="Times New Roman" w:hAnsi="Helvetica" w:cs="Helvetica"/>
            <w:color w:val="545454"/>
            <w:sz w:val="24"/>
            <w:szCs w:val="24"/>
          </w:rPr>
          <w:t>node.html.twig</w:t>
        </w:r>
        <w:proofErr w:type="spellEnd"/>
      </w:ins>
    </w:p>
    <w:p w:rsidR="00343B7A" w:rsidRPr="00343B7A" w:rsidRDefault="00343B7A" w:rsidP="00343B7A">
      <w:pPr>
        <w:numPr>
          <w:ilvl w:val="1"/>
          <w:numId w:val="5"/>
        </w:numPr>
        <w:shd w:val="clear" w:color="auto" w:fill="FFFFFF"/>
        <w:spacing w:after="0" w:line="375" w:lineRule="atLeast"/>
        <w:ind w:left="0"/>
        <w:rPr>
          <w:ins w:id="84" w:author="Unknown"/>
          <w:rFonts w:ascii="Helvetica" w:eastAsia="Times New Roman" w:hAnsi="Helvetica" w:cs="Helvetica"/>
          <w:color w:val="545454"/>
          <w:sz w:val="24"/>
          <w:szCs w:val="24"/>
        </w:rPr>
      </w:pPr>
      <w:ins w:id="85" w:author="Unknown">
        <w:r w:rsidRPr="00343B7A">
          <w:rPr>
            <w:rFonts w:ascii="Helvetica" w:eastAsia="Times New Roman" w:hAnsi="Helvetica" w:cs="Helvetica"/>
            <w:color w:val="545454"/>
            <w:sz w:val="24"/>
            <w:szCs w:val="24"/>
          </w:rPr>
          <w:lastRenderedPageBreak/>
          <w:t>custom template pages</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Each web page that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outputs (the ‘Home page’ for example) will use the </w:t>
        </w:r>
        <w:proofErr w:type="spellStart"/>
        <w:r w:rsidRPr="00343B7A">
          <w:rPr>
            <w:rFonts w:ascii="Helvetica" w:eastAsia="Times New Roman" w:hAnsi="Helvetica" w:cs="Helvetica"/>
            <w:i/>
            <w:iCs/>
            <w:color w:val="545454"/>
            <w:sz w:val="24"/>
            <w:szCs w:val="24"/>
          </w:rPr>
          <w:t>html</w:t>
        </w:r>
        <w:r w:rsidRPr="00343B7A">
          <w:rPr>
            <w:rFonts w:ascii="Helvetica" w:eastAsia="Times New Roman" w:hAnsi="Helvetica" w:cs="Helvetica"/>
            <w:color w:val="545454"/>
            <w:sz w:val="24"/>
            <w:szCs w:val="24"/>
          </w:rPr>
          <w:t>template</w:t>
        </w:r>
        <w:proofErr w:type="spellEnd"/>
        <w:r w:rsidRPr="00343B7A">
          <w:rPr>
            <w:rFonts w:ascii="Helvetica" w:eastAsia="Times New Roman" w:hAnsi="Helvetica" w:cs="Helvetica"/>
            <w:color w:val="545454"/>
            <w:sz w:val="24"/>
            <w:szCs w:val="24"/>
          </w:rPr>
          <w:t xml:space="preserve"> once, the </w:t>
        </w:r>
        <w:r w:rsidRPr="00343B7A">
          <w:rPr>
            <w:rFonts w:ascii="Helvetica" w:eastAsia="Times New Roman" w:hAnsi="Helvetica" w:cs="Helvetica"/>
            <w:i/>
            <w:iCs/>
            <w:color w:val="545454"/>
            <w:sz w:val="24"/>
            <w:szCs w:val="24"/>
          </w:rPr>
          <w:t>page</w:t>
        </w:r>
        <w:r w:rsidRPr="00343B7A">
          <w:rPr>
            <w:rFonts w:ascii="Helvetica" w:eastAsia="Times New Roman" w:hAnsi="Helvetica" w:cs="Helvetica"/>
            <w:color w:val="545454"/>
            <w:sz w:val="24"/>
            <w:szCs w:val="24"/>
          </w:rPr>
          <w:t> template once, and the </w:t>
        </w:r>
        <w:r w:rsidRPr="00343B7A">
          <w:rPr>
            <w:rFonts w:ascii="Helvetica" w:eastAsia="Times New Roman" w:hAnsi="Helvetica" w:cs="Helvetica"/>
            <w:i/>
            <w:iCs/>
            <w:color w:val="545454"/>
            <w:sz w:val="24"/>
            <w:szCs w:val="24"/>
          </w:rPr>
          <w:t>region</w:t>
        </w:r>
        <w:r w:rsidRPr="00343B7A">
          <w:rPr>
            <w:rFonts w:ascii="Helvetica" w:eastAsia="Times New Roman" w:hAnsi="Helvetica" w:cs="Helvetica"/>
            <w:color w:val="545454"/>
            <w:sz w:val="24"/>
            <w:szCs w:val="24"/>
          </w:rPr>
          <w:t>, </w:t>
        </w:r>
        <w:r w:rsidRPr="00343B7A">
          <w:rPr>
            <w:rFonts w:ascii="Helvetica" w:eastAsia="Times New Roman" w:hAnsi="Helvetica" w:cs="Helvetica"/>
            <w:i/>
            <w:iCs/>
            <w:color w:val="545454"/>
            <w:sz w:val="24"/>
            <w:szCs w:val="24"/>
          </w:rPr>
          <w:t>block</w:t>
        </w:r>
        <w:r w:rsidRPr="00343B7A">
          <w:rPr>
            <w:rFonts w:ascii="Helvetica" w:eastAsia="Times New Roman" w:hAnsi="Helvetica" w:cs="Helvetica"/>
            <w:color w:val="545454"/>
            <w:sz w:val="24"/>
            <w:szCs w:val="24"/>
          </w:rPr>
          <w:t> and </w:t>
        </w:r>
        <w:r w:rsidRPr="00343B7A">
          <w:rPr>
            <w:rFonts w:ascii="Helvetica" w:eastAsia="Times New Roman" w:hAnsi="Helvetica" w:cs="Helvetica"/>
            <w:i/>
            <w:iCs/>
            <w:color w:val="545454"/>
            <w:sz w:val="24"/>
            <w:szCs w:val="24"/>
          </w:rPr>
          <w:t>node</w:t>
        </w:r>
        <w:r w:rsidRPr="00343B7A">
          <w:rPr>
            <w:rFonts w:ascii="Helvetica" w:eastAsia="Times New Roman" w:hAnsi="Helvetica" w:cs="Helvetica"/>
            <w:color w:val="545454"/>
            <w:sz w:val="24"/>
            <w:szCs w:val="24"/>
          </w:rPr>
          <w:t> templates at least once each.</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If you'd like to see the typical PHP code and HTML markup that goes into each of these templates, you can look at the template files in the directory of the core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themes in the </w:t>
        </w:r>
        <w:proofErr w:type="spellStart"/>
        <w:r w:rsidRPr="00343B7A">
          <w:rPr>
            <w:rFonts w:ascii="Helvetica" w:eastAsia="Times New Roman" w:hAnsi="Helvetica" w:cs="Helvetica"/>
            <w:i/>
            <w:iCs/>
            <w:color w:val="545454"/>
            <w:sz w:val="24"/>
            <w:szCs w:val="24"/>
          </w:rPr>
          <w:t>drupal</w:t>
        </w:r>
        <w:proofErr w:type="spellEnd"/>
        <w:r w:rsidRPr="00343B7A">
          <w:rPr>
            <w:rFonts w:ascii="Helvetica" w:eastAsia="Times New Roman" w:hAnsi="Helvetica" w:cs="Helvetica"/>
            <w:color w:val="545454"/>
            <w:sz w:val="24"/>
            <w:szCs w:val="24"/>
          </w:rPr>
          <w:t> &gt; </w:t>
        </w:r>
        <w:r w:rsidRPr="00343B7A">
          <w:rPr>
            <w:rFonts w:ascii="Helvetica" w:eastAsia="Times New Roman" w:hAnsi="Helvetica" w:cs="Helvetica"/>
            <w:i/>
            <w:iCs/>
            <w:color w:val="545454"/>
            <w:sz w:val="24"/>
            <w:szCs w:val="24"/>
          </w:rPr>
          <w:t>themes</w:t>
        </w:r>
        <w:r w:rsidRPr="00343B7A">
          <w:rPr>
            <w:rFonts w:ascii="Helvetica" w:eastAsia="Times New Roman" w:hAnsi="Helvetica" w:cs="Helvetica"/>
            <w:color w:val="545454"/>
            <w:sz w:val="24"/>
            <w:szCs w:val="24"/>
          </w:rPr>
          <w:t> folder (not the </w:t>
        </w:r>
        <w:proofErr w:type="spellStart"/>
        <w:r w:rsidRPr="00343B7A">
          <w:rPr>
            <w:rFonts w:ascii="Helvetica" w:eastAsia="Times New Roman" w:hAnsi="Helvetica" w:cs="Helvetica"/>
            <w:i/>
            <w:iCs/>
            <w:color w:val="545454"/>
            <w:sz w:val="24"/>
            <w:szCs w:val="24"/>
          </w:rPr>
          <w:t>drupal</w:t>
        </w:r>
        <w:proofErr w:type="spellEnd"/>
        <w:r w:rsidRPr="00343B7A">
          <w:rPr>
            <w:rFonts w:ascii="Helvetica" w:eastAsia="Times New Roman" w:hAnsi="Helvetica" w:cs="Helvetica"/>
            <w:color w:val="545454"/>
            <w:sz w:val="24"/>
            <w:szCs w:val="24"/>
          </w:rPr>
          <w:t> &gt; </w:t>
        </w:r>
        <w:r w:rsidRPr="00343B7A">
          <w:rPr>
            <w:rFonts w:ascii="Helvetica" w:eastAsia="Times New Roman" w:hAnsi="Helvetica" w:cs="Helvetica"/>
            <w:i/>
            <w:iCs/>
            <w:color w:val="545454"/>
            <w:sz w:val="24"/>
            <w:szCs w:val="24"/>
          </w:rPr>
          <w:t>sites</w:t>
        </w:r>
        <w:r w:rsidRPr="00343B7A">
          <w:rPr>
            <w:rFonts w:ascii="Helvetica" w:eastAsia="Times New Roman" w:hAnsi="Helvetica" w:cs="Helvetica"/>
            <w:color w:val="545454"/>
            <w:sz w:val="24"/>
            <w:szCs w:val="24"/>
          </w:rPr>
          <w:t> &gt; </w:t>
        </w:r>
        <w:r w:rsidRPr="00343B7A">
          <w:rPr>
            <w:rFonts w:ascii="Helvetica" w:eastAsia="Times New Roman" w:hAnsi="Helvetica" w:cs="Helvetica"/>
            <w:i/>
            <w:iCs/>
            <w:color w:val="545454"/>
            <w:sz w:val="24"/>
            <w:szCs w:val="24"/>
          </w:rPr>
          <w:t>all</w:t>
        </w:r>
        <w:r w:rsidRPr="00343B7A">
          <w:rPr>
            <w:rFonts w:ascii="Helvetica" w:eastAsia="Times New Roman" w:hAnsi="Helvetica" w:cs="Helvetica"/>
            <w:color w:val="545454"/>
            <w:sz w:val="24"/>
            <w:szCs w:val="24"/>
          </w:rPr>
          <w:t> &gt; </w:t>
        </w:r>
        <w:proofErr w:type="spellStart"/>
        <w:r w:rsidRPr="00343B7A">
          <w:rPr>
            <w:rFonts w:ascii="Helvetica" w:eastAsia="Times New Roman" w:hAnsi="Helvetica" w:cs="Helvetica"/>
            <w:i/>
            <w:iCs/>
            <w:color w:val="545454"/>
            <w:sz w:val="24"/>
            <w:szCs w:val="24"/>
          </w:rPr>
          <w:t>themes</w:t>
        </w:r>
        <w:r w:rsidRPr="00343B7A">
          <w:rPr>
            <w:rFonts w:ascii="Helvetica" w:eastAsia="Times New Roman" w:hAnsi="Helvetica" w:cs="Helvetica"/>
            <w:color w:val="545454"/>
            <w:sz w:val="24"/>
            <w:szCs w:val="24"/>
          </w:rPr>
          <w:t>folder</w:t>
        </w:r>
        <w:proofErr w:type="spellEnd"/>
        <w:r w:rsidRPr="00343B7A">
          <w:rPr>
            <w:rFonts w:ascii="Helvetica" w:eastAsia="Times New Roman" w:hAnsi="Helvetica" w:cs="Helvetica"/>
            <w:color w:val="545454"/>
            <w:sz w:val="24"/>
            <w:szCs w:val="24"/>
          </w:rPr>
          <w:t>).</w:t>
        </w:r>
      </w:ins>
    </w:p>
    <w:p w:rsidR="00343B7A" w:rsidRPr="00343B7A" w:rsidRDefault="00343B7A" w:rsidP="00343B7A">
      <w:pPr>
        <w:numPr>
          <w:ilvl w:val="0"/>
          <w:numId w:val="5"/>
        </w:numPr>
        <w:shd w:val="clear" w:color="auto" w:fill="FFFFFF"/>
        <w:spacing w:line="0" w:lineRule="atLeast"/>
        <w:ind w:left="-300"/>
        <w:rPr>
          <w:ins w:id="86" w:author="Unknown"/>
          <w:rFonts w:ascii="Helvetica" w:eastAsia="Times New Roman" w:hAnsi="Helvetica" w:cs="Helvetica"/>
          <w:color w:val="545454"/>
          <w:sz w:val="24"/>
          <w:szCs w:val="24"/>
        </w:rPr>
      </w:pPr>
      <w:ins w:id="87" w:author="Unknown">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"/Image:Make-a-Drupal-8-Theme-Step-7.jpg"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"http://pad3.whstatic.com/images/thumb/e/e1/Make-a-Drupal-8-Theme-Step-7.jpg/aid2999293-728px-Make-a-Drupal-8-Theme-Step-7.jpg.webp"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8e964e565e" o:spid="_x0000_i1030" type="#_x0000_t75" alt="Image titled Make a Drupal 8 Theme Step 7" href="http://www.wikihow.com/Make-a-Drupal-8-Theme#/Image:Make-a-Drupal-8-Theme-Step-7.jpg" style="width:546pt;height:411.75pt" o:button="t"/>
        </w:pict>
      </w:r>
      <w:ins w:id="88"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89" w:author="Unknown"/>
          <w:rFonts w:ascii="Helvetica" w:eastAsia="Times New Roman" w:hAnsi="Helvetica" w:cs="Helvetica"/>
          <w:b/>
          <w:bCs/>
          <w:color w:val="545454"/>
          <w:sz w:val="65"/>
          <w:szCs w:val="65"/>
        </w:rPr>
      </w:pPr>
      <w:ins w:id="90" w:author="Unknown">
        <w:r w:rsidRPr="00343B7A">
          <w:rPr>
            <w:rFonts w:ascii="Helvetica" w:eastAsia="Times New Roman" w:hAnsi="Helvetica" w:cs="Helvetica"/>
            <w:b/>
            <w:bCs/>
            <w:color w:val="545454"/>
            <w:sz w:val="65"/>
            <w:szCs w:val="65"/>
          </w:rPr>
          <w:t>3</w:t>
        </w:r>
      </w:ins>
    </w:p>
    <w:p w:rsidR="00343B7A" w:rsidRPr="00343B7A" w:rsidRDefault="00343B7A" w:rsidP="00343B7A">
      <w:pPr>
        <w:shd w:val="clear" w:color="auto" w:fill="FFFFFF"/>
        <w:spacing w:line="375" w:lineRule="atLeast"/>
        <w:rPr>
          <w:ins w:id="91" w:author="Unknown"/>
          <w:rFonts w:ascii="Helvetica" w:eastAsia="Times New Roman" w:hAnsi="Helvetica" w:cs="Helvetica"/>
          <w:color w:val="545454"/>
          <w:sz w:val="24"/>
          <w:szCs w:val="24"/>
        </w:rPr>
      </w:pPr>
      <w:ins w:id="92" w:author="Unknown">
        <w:r w:rsidRPr="00343B7A">
          <w:rPr>
            <w:rFonts w:ascii="Helvetica" w:eastAsia="Times New Roman" w:hAnsi="Helvetica" w:cs="Helvetica"/>
            <w:b/>
            <w:bCs/>
            <w:color w:val="545454"/>
            <w:sz w:val="24"/>
            <w:szCs w:val="24"/>
          </w:rPr>
          <w:lastRenderedPageBreak/>
          <w:t>Insert the Process and Pre-process functions.</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To understand these functions, you first need to understand how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saves and outputs content and HTML markup. As you should have seen in the templates in the previous step, all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templates have several variables available to them that they can output using functions like </w:t>
        </w:r>
        <w:r w:rsidRPr="00343B7A">
          <w:rPr>
            <w:rFonts w:ascii="Helvetica" w:eastAsia="Times New Roman" w:hAnsi="Helvetica" w:cs="Helvetica"/>
            <w:i/>
            <w:iCs/>
            <w:color w:val="545454"/>
            <w:sz w:val="24"/>
            <w:szCs w:val="24"/>
          </w:rPr>
          <w:t>{</w:t>
        </w:r>
        <w:proofErr w:type="gramStart"/>
        <w:r w:rsidRPr="00343B7A">
          <w:rPr>
            <w:rFonts w:ascii="Helvetica" w:eastAsia="Times New Roman" w:hAnsi="Helvetica" w:cs="Helvetica"/>
            <w:i/>
            <w:iCs/>
            <w:color w:val="545454"/>
            <w:sz w:val="24"/>
            <w:szCs w:val="24"/>
          </w:rPr>
          <w:t>{ page</w:t>
        </w:r>
        <w:proofErr w:type="gramEnd"/>
        <w:r w:rsidRPr="00343B7A">
          <w:rPr>
            <w:rFonts w:ascii="Helvetica" w:eastAsia="Times New Roman" w:hAnsi="Helvetica" w:cs="Helvetica"/>
            <w:i/>
            <w:iCs/>
            <w:color w:val="545454"/>
            <w:sz w:val="24"/>
            <w:szCs w:val="24"/>
          </w:rPr>
          <w:t>['content'] }}</w:t>
        </w:r>
        <w:r w:rsidRPr="00343B7A">
          <w:rPr>
            <w:rFonts w:ascii="Helvetica" w:eastAsia="Times New Roman" w:hAnsi="Helvetica" w:cs="Helvetica"/>
            <w:color w:val="545454"/>
            <w:sz w:val="24"/>
            <w:szCs w:val="24"/>
          </w:rPr>
          <w:t>. In that example, the variable </w:t>
        </w:r>
        <w:r w:rsidRPr="00343B7A">
          <w:rPr>
            <w:rFonts w:ascii="Helvetica" w:eastAsia="Times New Roman" w:hAnsi="Helvetica" w:cs="Helvetica"/>
            <w:i/>
            <w:iCs/>
            <w:color w:val="545454"/>
            <w:sz w:val="24"/>
            <w:szCs w:val="24"/>
          </w:rPr>
          <w:t>content</w:t>
        </w:r>
        <w:r w:rsidRPr="00343B7A">
          <w:rPr>
            <w:rFonts w:ascii="Helvetica" w:eastAsia="Times New Roman" w:hAnsi="Helvetica" w:cs="Helvetica"/>
            <w:color w:val="545454"/>
            <w:sz w:val="24"/>
            <w:szCs w:val="24"/>
          </w:rPr>
          <w:t> (which is stored in the </w:t>
        </w:r>
        <w:r w:rsidRPr="00343B7A">
          <w:rPr>
            <w:rFonts w:ascii="Helvetica" w:eastAsia="Times New Roman" w:hAnsi="Helvetica" w:cs="Helvetica"/>
            <w:i/>
            <w:iCs/>
            <w:color w:val="545454"/>
            <w:sz w:val="24"/>
            <w:szCs w:val="24"/>
          </w:rPr>
          <w:t>page</w:t>
        </w:r>
        <w:r w:rsidRPr="00343B7A">
          <w:rPr>
            <w:rFonts w:ascii="Helvetica" w:eastAsia="Times New Roman" w:hAnsi="Helvetica" w:cs="Helvetica"/>
            <w:color w:val="545454"/>
            <w:sz w:val="24"/>
            <w:szCs w:val="24"/>
          </w:rPr>
          <w:t xml:space="preserve"> array rather than as a variable by itself; </w:t>
        </w:r>
        <w:proofErr w:type="spellStart"/>
        <w:proofErr w:type="gramStart"/>
        <w:r w:rsidRPr="00343B7A">
          <w:rPr>
            <w:rFonts w:ascii="Helvetica" w:eastAsia="Times New Roman" w:hAnsi="Helvetica" w:cs="Helvetica"/>
            <w:color w:val="545454"/>
            <w:sz w:val="24"/>
            <w:szCs w:val="24"/>
          </w:rPr>
          <w:t>its</w:t>
        </w:r>
        <w:proofErr w:type="spellEnd"/>
        <w:proofErr w:type="gramEnd"/>
        <w:r w:rsidRPr="00343B7A">
          <w:rPr>
            <w:rFonts w:ascii="Helvetica" w:eastAsia="Times New Roman" w:hAnsi="Helvetica" w:cs="Helvetica"/>
            <w:color w:val="545454"/>
            <w:sz w:val="24"/>
            <w:szCs w:val="24"/>
          </w:rPr>
          <w:t xml:space="preserve"> just how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does it) stores all the text that the user typed into the web page's 'body' when the user was logged into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Basically, process and pre-process functions allow the </w:t>
        </w:r>
        <w:proofErr w:type="spellStart"/>
        <w:r w:rsidRPr="00343B7A">
          <w:rPr>
            <w:rFonts w:ascii="Helvetica" w:eastAsia="Times New Roman" w:hAnsi="Helvetica" w:cs="Helvetica"/>
            <w:color w:val="545454"/>
            <w:sz w:val="24"/>
            <w:szCs w:val="24"/>
          </w:rPr>
          <w:t>themer</w:t>
        </w:r>
        <w:proofErr w:type="spellEnd"/>
        <w:r w:rsidRPr="00343B7A">
          <w:rPr>
            <w:rFonts w:ascii="Helvetica" w:eastAsia="Times New Roman" w:hAnsi="Helvetica" w:cs="Helvetica"/>
            <w:color w:val="545454"/>
            <w:sz w:val="24"/>
            <w:szCs w:val="24"/>
          </w:rPr>
          <w:t xml:space="preserve"> to modify any of the variables available to the templates before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makes them available for use by the templates. These functions are all written in the </w:t>
        </w:r>
        <w:r w:rsidRPr="00343B7A">
          <w:rPr>
            <w:rFonts w:ascii="Helvetica" w:eastAsia="Times New Roman" w:hAnsi="Helvetica" w:cs="Helvetica"/>
            <w:i/>
            <w:iCs/>
            <w:color w:val="545454"/>
            <w:sz w:val="24"/>
            <w:szCs w:val="24"/>
          </w:rPr>
          <w:t>template.php</w:t>
        </w:r>
        <w:r w:rsidRPr="00343B7A">
          <w:rPr>
            <w:rFonts w:ascii="Helvetica" w:eastAsia="Times New Roman" w:hAnsi="Helvetica" w:cs="Helvetica"/>
            <w:color w:val="545454"/>
            <w:sz w:val="24"/>
            <w:szCs w:val="24"/>
          </w:rPr>
          <w:t> file (note that this is </w:t>
        </w:r>
        <w:r w:rsidRPr="00343B7A">
          <w:rPr>
            <w:rFonts w:ascii="Helvetica" w:eastAsia="Times New Roman" w:hAnsi="Helvetica" w:cs="Helvetica"/>
            <w:i/>
            <w:iCs/>
            <w:color w:val="545454"/>
            <w:sz w:val="24"/>
            <w:szCs w:val="24"/>
          </w:rPr>
          <w:t>not</w:t>
        </w:r>
        <w:r w:rsidRPr="00343B7A">
          <w:rPr>
            <w:rFonts w:ascii="Helvetica" w:eastAsia="Times New Roman" w:hAnsi="Helvetica" w:cs="Helvetica"/>
            <w:color w:val="545454"/>
            <w:sz w:val="24"/>
            <w:szCs w:val="24"/>
          </w:rPr>
          <w:t> </w:t>
        </w:r>
        <w:proofErr w:type="gramStart"/>
        <w:r w:rsidRPr="00343B7A">
          <w:rPr>
            <w:rFonts w:ascii="Helvetica" w:eastAsia="Times New Roman" w:hAnsi="Helvetica" w:cs="Helvetica"/>
            <w:color w:val="545454"/>
            <w:sz w:val="24"/>
            <w:szCs w:val="24"/>
          </w:rPr>
          <w:t>a</w:t>
        </w:r>
        <w:proofErr w:type="gramEnd"/>
        <w:r w:rsidRPr="00343B7A">
          <w:rPr>
            <w:rFonts w:ascii="Helvetica" w:eastAsia="Times New Roman" w:hAnsi="Helvetica" w:cs="Helvetica"/>
            <w:color w:val="545454"/>
            <w:sz w:val="24"/>
            <w:szCs w:val="24"/>
          </w:rPr>
          <w:t xml:space="preserve"> '.</w:t>
        </w:r>
        <w:proofErr w:type="spellStart"/>
        <w:r w:rsidRPr="00343B7A">
          <w:rPr>
            <w:rFonts w:ascii="Helvetica" w:eastAsia="Times New Roman" w:hAnsi="Helvetica" w:cs="Helvetica"/>
            <w:color w:val="545454"/>
            <w:sz w:val="24"/>
            <w:szCs w:val="24"/>
          </w:rPr>
          <w:t>html.twig</w:t>
        </w:r>
        <w:proofErr w:type="spellEnd"/>
        <w:r w:rsidRPr="00343B7A">
          <w:rPr>
            <w:rFonts w:ascii="Helvetica" w:eastAsia="Times New Roman" w:hAnsi="Helvetica" w:cs="Helvetica"/>
            <w:color w:val="545454"/>
            <w:sz w:val="24"/>
            <w:szCs w:val="24"/>
          </w:rPr>
          <w:t>' file).</w:t>
        </w:r>
      </w:ins>
    </w:p>
    <w:p w:rsidR="00343B7A" w:rsidRPr="00343B7A" w:rsidRDefault="00343B7A" w:rsidP="00343B7A">
      <w:pPr>
        <w:shd w:val="clear" w:color="auto" w:fill="93B874"/>
        <w:spacing w:after="105" w:line="285" w:lineRule="atLeast"/>
        <w:jc w:val="center"/>
        <w:outlineLvl w:val="2"/>
        <w:rPr>
          <w:ins w:id="93" w:author="Unknown"/>
          <w:rFonts w:ascii="Helvetica" w:eastAsia="Times New Roman" w:hAnsi="Helvetica" w:cs="Helvetica"/>
          <w:b/>
          <w:bCs/>
          <w:color w:val="FFFFFF"/>
          <w:sz w:val="18"/>
          <w:szCs w:val="18"/>
        </w:rPr>
      </w:pPr>
      <w:bookmarkStart w:id="94" w:name="Install_the_Theme_and_Finishing_Touches_"/>
      <w:bookmarkEnd w:id="94"/>
      <w:ins w:id="95" w:author="Unknown">
        <w:r w:rsidRPr="00343B7A">
          <w:rPr>
            <w:rFonts w:ascii="Helvetica" w:eastAsia="Times New Roman" w:hAnsi="Helvetica" w:cs="Helvetica"/>
            <w:b/>
            <w:bCs/>
            <w:color w:val="FFFFFF"/>
            <w:sz w:val="18"/>
            <w:szCs w:val="18"/>
          </w:rPr>
          <w:t>Part</w:t>
        </w:r>
        <w:r w:rsidRPr="00343B7A">
          <w:rPr>
            <w:rFonts w:ascii="Helvetica" w:eastAsia="Times New Roman" w:hAnsi="Helvetica" w:cs="Helvetica"/>
            <w:b/>
            <w:bCs/>
            <w:color w:val="FFFFFF"/>
            <w:sz w:val="32"/>
            <w:szCs w:val="32"/>
          </w:rPr>
          <w:t>3</w:t>
        </w:r>
      </w:ins>
    </w:p>
    <w:p w:rsidR="00343B7A" w:rsidRPr="00343B7A" w:rsidRDefault="00343B7A" w:rsidP="00343B7A">
      <w:pPr>
        <w:shd w:val="clear" w:color="auto" w:fill="F6F5F4"/>
        <w:spacing w:after="0" w:line="435" w:lineRule="atLeast"/>
        <w:outlineLvl w:val="2"/>
        <w:rPr>
          <w:ins w:id="96" w:author="Unknown"/>
          <w:rFonts w:ascii="Helvetica" w:eastAsia="Times New Roman" w:hAnsi="Helvetica" w:cs="Helvetica"/>
          <w:b/>
          <w:bCs/>
          <w:color w:val="222222"/>
          <w:sz w:val="30"/>
          <w:szCs w:val="30"/>
        </w:rPr>
      </w:pPr>
      <w:ins w:id="97" w:author="Unknown">
        <w:r w:rsidRPr="00343B7A">
          <w:rPr>
            <w:rFonts w:ascii="Helvetica" w:eastAsia="Times New Roman" w:hAnsi="Helvetica" w:cs="Helvetica"/>
            <w:b/>
            <w:bCs/>
            <w:color w:val="222222"/>
            <w:sz w:val="30"/>
          </w:rPr>
          <w:t>Install the Theme and Finishing Touches</w:t>
        </w:r>
      </w:ins>
    </w:p>
    <w:p w:rsidR="00343B7A" w:rsidRPr="00343B7A" w:rsidRDefault="00343B7A" w:rsidP="00343B7A">
      <w:pPr>
        <w:numPr>
          <w:ilvl w:val="0"/>
          <w:numId w:val="6"/>
        </w:numPr>
        <w:shd w:val="clear" w:color="auto" w:fill="FFFFFF"/>
        <w:spacing w:line="0" w:lineRule="atLeast"/>
        <w:ind w:left="-300"/>
        <w:rPr>
          <w:ins w:id="98" w:author="Unknown"/>
          <w:rFonts w:ascii="Helvetica" w:eastAsia="Times New Roman" w:hAnsi="Helvetica" w:cs="Helvetica"/>
          <w:color w:val="545454"/>
          <w:sz w:val="24"/>
          <w:szCs w:val="24"/>
        </w:rPr>
      </w:pPr>
      <w:ins w:id="99" w:author="Unknown">
        <w:r w:rsidRPr="00343B7A">
          <w:rPr>
            <w:rFonts w:ascii="Helvetica" w:eastAsia="Times New Roman" w:hAnsi="Helvetica" w:cs="Helvetica"/>
            <w:color w:val="545454"/>
            <w:sz w:val="24"/>
            <w:szCs w:val="24"/>
          </w:rPr>
          <w:lastRenderedPageBreak/>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"/Image:Make-a-Drupal-8-Theme-Step-8.jpg"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"http://pad2.whstatic.com/images/thumb/4/45/Make-a-Drupal-8-Theme-Step-8.jpg/aid2999293-728px-Make-a-Drupal-8-Theme-Step-8.jpg.webp"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9284f8a8ab" o:spid="_x0000_i1031" type="#_x0000_t75" alt="Image titled Make a Drupal 8 Theme Step 8" href="http://www.wikihow.com/Make-a-Drupal-8-Theme#/Image:Make-a-Drupal-8-Theme-Step-8.jpg" style="width:546pt;height:411.75pt" o:button="t"/>
        </w:pict>
      </w:r>
      <w:ins w:id="100"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101" w:author="Unknown"/>
          <w:rFonts w:ascii="Helvetica" w:eastAsia="Times New Roman" w:hAnsi="Helvetica" w:cs="Helvetica"/>
          <w:b/>
          <w:bCs/>
          <w:color w:val="545454"/>
          <w:sz w:val="65"/>
          <w:szCs w:val="65"/>
        </w:rPr>
      </w:pPr>
      <w:ins w:id="102" w:author="Unknown">
        <w:r w:rsidRPr="00343B7A">
          <w:rPr>
            <w:rFonts w:ascii="Helvetica" w:eastAsia="Times New Roman" w:hAnsi="Helvetica" w:cs="Helvetica"/>
            <w:b/>
            <w:bCs/>
            <w:color w:val="545454"/>
            <w:sz w:val="65"/>
            <w:szCs w:val="65"/>
          </w:rPr>
          <w:t>1</w:t>
        </w:r>
      </w:ins>
    </w:p>
    <w:p w:rsidR="00343B7A" w:rsidRPr="00343B7A" w:rsidRDefault="00343B7A" w:rsidP="00343B7A">
      <w:pPr>
        <w:shd w:val="clear" w:color="auto" w:fill="FFFFFF"/>
        <w:spacing w:after="0" w:line="375" w:lineRule="atLeast"/>
        <w:rPr>
          <w:ins w:id="103" w:author="Unknown"/>
          <w:rFonts w:ascii="Helvetica" w:eastAsia="Times New Roman" w:hAnsi="Helvetica" w:cs="Helvetica"/>
          <w:color w:val="545454"/>
          <w:sz w:val="24"/>
          <w:szCs w:val="24"/>
        </w:rPr>
      </w:pPr>
      <w:ins w:id="104" w:author="Unknown">
        <w:r w:rsidRPr="00343B7A">
          <w:rPr>
            <w:rFonts w:ascii="Helvetica" w:eastAsia="Times New Roman" w:hAnsi="Helvetica" w:cs="Helvetica"/>
            <w:b/>
            <w:bCs/>
            <w:color w:val="545454"/>
            <w:sz w:val="24"/>
            <w:szCs w:val="24"/>
          </w:rPr>
          <w:t xml:space="preserve">Install the theme in </w:t>
        </w:r>
        <w:proofErr w:type="spellStart"/>
        <w:r w:rsidRPr="00343B7A">
          <w:rPr>
            <w:rFonts w:ascii="Helvetica" w:eastAsia="Times New Roman" w:hAnsi="Helvetica" w:cs="Helvetica"/>
            <w:b/>
            <w:bCs/>
            <w:color w:val="545454"/>
            <w:sz w:val="24"/>
            <w:szCs w:val="24"/>
          </w:rPr>
          <w:t>Drupal</w:t>
        </w:r>
        <w:proofErr w:type="spellEnd"/>
        <w:r w:rsidRPr="00343B7A">
          <w:rPr>
            <w:rFonts w:ascii="Helvetica" w:eastAsia="Times New Roman" w:hAnsi="Helvetica" w:cs="Helvetica"/>
            <w:b/>
            <w:bCs/>
            <w:color w:val="545454"/>
            <w:sz w:val="24"/>
            <w:szCs w:val="24"/>
          </w:rPr>
          <w:t>, set up the required views and add the required nodes and regions.</w:t>
        </w:r>
      </w:ins>
    </w:p>
    <w:p w:rsidR="00343B7A" w:rsidRPr="00343B7A" w:rsidRDefault="00343B7A" w:rsidP="00343B7A">
      <w:pPr>
        <w:numPr>
          <w:ilvl w:val="0"/>
          <w:numId w:val="6"/>
        </w:numPr>
        <w:shd w:val="clear" w:color="auto" w:fill="FFFFFF"/>
        <w:spacing w:line="0" w:lineRule="atLeast"/>
        <w:ind w:left="-300"/>
        <w:rPr>
          <w:ins w:id="105" w:author="Unknown"/>
          <w:rFonts w:ascii="Helvetica" w:eastAsia="Times New Roman" w:hAnsi="Helvetica" w:cs="Helvetica"/>
          <w:color w:val="545454"/>
          <w:sz w:val="24"/>
          <w:szCs w:val="24"/>
        </w:rPr>
      </w:pPr>
      <w:ins w:id="106" w:author="Unknown">
        <w:r w:rsidRPr="00343B7A">
          <w:rPr>
            <w:rFonts w:ascii="Helvetica" w:eastAsia="Times New Roman" w:hAnsi="Helvetica" w:cs="Helvetica"/>
            <w:color w:val="545454"/>
            <w:sz w:val="24"/>
            <w:szCs w:val="24"/>
          </w:rPr>
          <w:lastRenderedPageBreak/>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"/Image:Make-a-Drupal-8-Theme-Step-9.jpg"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"http://pad2.whstatic.com/images/thumb/6/69/Make-a-Drupal-8-Theme-Step-9.jpg/aid2999293-728px-Make-a-Drupal-8-Theme-Step-9.jpg.webp"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a885058d80" o:spid="_x0000_i1032" type="#_x0000_t75" alt="Image titled Make a Drupal 8 Theme Step 9" href="http://www.wikihow.com/Make-a-Drupal-8-Theme#/Image:Make-a-Drupal-8-Theme-Step-9.jpg" style="width:546pt;height:411.75pt" o:button="t"/>
        </w:pict>
      </w:r>
      <w:ins w:id="107"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108" w:author="Unknown"/>
          <w:rFonts w:ascii="Helvetica" w:eastAsia="Times New Roman" w:hAnsi="Helvetica" w:cs="Helvetica"/>
          <w:b/>
          <w:bCs/>
          <w:color w:val="545454"/>
          <w:sz w:val="65"/>
          <w:szCs w:val="65"/>
        </w:rPr>
      </w:pPr>
      <w:ins w:id="109" w:author="Unknown">
        <w:r w:rsidRPr="00343B7A">
          <w:rPr>
            <w:rFonts w:ascii="Helvetica" w:eastAsia="Times New Roman" w:hAnsi="Helvetica" w:cs="Helvetica"/>
            <w:b/>
            <w:bCs/>
            <w:color w:val="545454"/>
            <w:sz w:val="65"/>
            <w:szCs w:val="65"/>
          </w:rPr>
          <w:t>2</w:t>
        </w:r>
      </w:ins>
    </w:p>
    <w:p w:rsidR="00343B7A" w:rsidRPr="00343B7A" w:rsidRDefault="00343B7A" w:rsidP="00343B7A">
      <w:pPr>
        <w:shd w:val="clear" w:color="auto" w:fill="FFFFFF"/>
        <w:spacing w:after="0" w:line="375" w:lineRule="atLeast"/>
        <w:rPr>
          <w:ins w:id="110" w:author="Unknown"/>
          <w:rFonts w:ascii="Helvetica" w:eastAsia="Times New Roman" w:hAnsi="Helvetica" w:cs="Helvetica"/>
          <w:color w:val="545454"/>
          <w:sz w:val="24"/>
          <w:szCs w:val="24"/>
        </w:rPr>
      </w:pPr>
      <w:ins w:id="111" w:author="Unknown">
        <w:r w:rsidRPr="00343B7A">
          <w:rPr>
            <w:rFonts w:ascii="Helvetica" w:eastAsia="Times New Roman" w:hAnsi="Helvetica" w:cs="Helvetica"/>
            <w:b/>
            <w:bCs/>
            <w:color w:val="545454"/>
            <w:sz w:val="24"/>
            <w:szCs w:val="24"/>
          </w:rPr>
          <w:t>Install additional useful modules which enhance appearance, security and the functionality.</w:t>
        </w:r>
        <w:r w:rsidRPr="00343B7A">
          <w:rPr>
            <w:rFonts w:ascii="Helvetica" w:eastAsia="Times New Roman" w:hAnsi="Helvetica" w:cs="Helvetica"/>
            <w:color w:val="545454"/>
            <w:sz w:val="24"/>
            <w:szCs w:val="24"/>
          </w:rPr>
          <w:br/>
        </w:r>
        <w:r w:rsidRPr="00343B7A">
          <w:rPr>
            <w:rFonts w:ascii="Helvetica" w:eastAsia="Times New Roman" w:hAnsi="Helvetica" w:cs="Helvetica"/>
            <w:color w:val="545454"/>
            <w:sz w:val="24"/>
            <w:szCs w:val="24"/>
          </w:rPr>
          <w:br/>
          <w:t xml:space="preserve">The following </w:t>
        </w:r>
        <w:proofErr w:type="gramStart"/>
        <w:r w:rsidRPr="00343B7A">
          <w:rPr>
            <w:rFonts w:ascii="Helvetica" w:eastAsia="Times New Roman" w:hAnsi="Helvetica" w:cs="Helvetica"/>
            <w:color w:val="545454"/>
            <w:sz w:val="24"/>
            <w:szCs w:val="24"/>
          </w:rPr>
          <w:t>list of modules are</w:t>
        </w:r>
        <w:proofErr w:type="gramEnd"/>
        <w:r w:rsidRPr="00343B7A">
          <w:rPr>
            <w:rFonts w:ascii="Helvetica" w:eastAsia="Times New Roman" w:hAnsi="Helvetica" w:cs="Helvetica"/>
            <w:color w:val="545454"/>
            <w:sz w:val="24"/>
            <w:szCs w:val="24"/>
          </w:rPr>
          <w:t xml:space="preserve"> very useful to most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websites, and was written by Steve Floyd in his article </w:t>
        </w:r>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"http://www.axzm.com/top-25-drupal-7-modules"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u w:val="single"/>
          </w:rPr>
          <w:t xml:space="preserve">Top 25 </w:t>
        </w:r>
        <w:proofErr w:type="spellStart"/>
        <w:r w:rsidRPr="00343B7A">
          <w:rPr>
            <w:rFonts w:ascii="Helvetica" w:eastAsia="Times New Roman" w:hAnsi="Helvetica" w:cs="Helvetica"/>
            <w:color w:val="336633"/>
            <w:sz w:val="24"/>
            <w:szCs w:val="24"/>
            <w:u w:val="single"/>
          </w:rPr>
          <w:t>Drupal</w:t>
        </w:r>
        <w:proofErr w:type="spellEnd"/>
        <w:r w:rsidRPr="00343B7A">
          <w:rPr>
            <w:rFonts w:ascii="Helvetica" w:eastAsia="Times New Roman" w:hAnsi="Helvetica" w:cs="Helvetica"/>
            <w:color w:val="336633"/>
            <w:sz w:val="24"/>
            <w:szCs w:val="24"/>
            <w:u w:val="single"/>
          </w:rPr>
          <w:t xml:space="preserve"> 7 Modules</w:t>
        </w:r>
        <w:r w:rsidRPr="00343B7A">
          <w:rPr>
            <w:rFonts w:ascii="Helvetica" w:eastAsia="Times New Roman" w:hAnsi="Helvetica" w:cs="Helvetica"/>
            <w:color w:val="545454"/>
            <w:sz w:val="24"/>
            <w:szCs w:val="24"/>
          </w:rPr>
          <w:fldChar w:fldCharType="end"/>
        </w:r>
        <w:r w:rsidRPr="00343B7A">
          <w:rPr>
            <w:rFonts w:ascii="Helvetica" w:eastAsia="Times New Roman" w:hAnsi="Helvetica" w:cs="Helvetica"/>
            <w:color w:val="545454"/>
            <w:sz w:val="24"/>
            <w:szCs w:val="24"/>
          </w:rPr>
          <w:t> (</w:t>
        </w:r>
        <w:r w:rsidRPr="00343B7A">
          <w:rPr>
            <w:rFonts w:ascii="Helvetica" w:eastAsia="Times New Roman" w:hAnsi="Helvetica" w:cs="Helvetica"/>
            <w:b/>
            <w:bCs/>
            <w:color w:val="545454"/>
            <w:sz w:val="24"/>
            <w:szCs w:val="24"/>
          </w:rPr>
          <w:t>NB.</w:t>
        </w:r>
        <w:r w:rsidRPr="00343B7A">
          <w:rPr>
            <w:rFonts w:ascii="Helvetica" w:eastAsia="Times New Roman" w:hAnsi="Helvetica" w:cs="Helvetica"/>
            <w:color w:val="545454"/>
            <w:sz w:val="24"/>
            <w:szCs w:val="24"/>
          </w:rPr>
          <w:t xml:space="preserve"> This list will likely change for </w:t>
        </w:r>
        <w:proofErr w:type="spellStart"/>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8):</w:t>
        </w:r>
      </w:ins>
    </w:p>
    <w:p w:rsidR="00343B7A" w:rsidRPr="00343B7A" w:rsidRDefault="00343B7A" w:rsidP="00343B7A">
      <w:pPr>
        <w:numPr>
          <w:ilvl w:val="1"/>
          <w:numId w:val="7"/>
        </w:numPr>
        <w:shd w:val="clear" w:color="auto" w:fill="FFFFFF"/>
        <w:spacing w:after="0" w:line="375" w:lineRule="atLeast"/>
        <w:ind w:left="0"/>
        <w:rPr>
          <w:ins w:id="112" w:author="Unknown"/>
          <w:rFonts w:ascii="Helvetica" w:eastAsia="Times New Roman" w:hAnsi="Helvetica" w:cs="Helvetica"/>
          <w:color w:val="545454"/>
          <w:sz w:val="24"/>
          <w:szCs w:val="24"/>
        </w:rPr>
      </w:pPr>
      <w:ins w:id="113" w:author="Unknown">
        <w:r w:rsidRPr="00343B7A">
          <w:rPr>
            <w:rFonts w:ascii="Helvetica" w:eastAsia="Times New Roman" w:hAnsi="Helvetica" w:cs="Helvetica"/>
            <w:b/>
            <w:bCs/>
            <w:color w:val="545454"/>
            <w:sz w:val="24"/>
            <w:szCs w:val="24"/>
          </w:rPr>
          <w:t>Views</w:t>
        </w:r>
        <w:r w:rsidRPr="00343B7A">
          <w:rPr>
            <w:rFonts w:ascii="Helvetica" w:eastAsia="Times New Roman" w:hAnsi="Helvetica" w:cs="Helvetica"/>
            <w:color w:val="545454"/>
            <w:sz w:val="24"/>
            <w:szCs w:val="24"/>
          </w:rPr>
          <w:t xml:space="preserve">. Vital for </w:t>
        </w:r>
        <w:proofErr w:type="spellStart"/>
        <w:r w:rsidRPr="00343B7A">
          <w:rPr>
            <w:rFonts w:ascii="Helvetica" w:eastAsia="Times New Roman" w:hAnsi="Helvetica" w:cs="Helvetica"/>
            <w:color w:val="545454"/>
            <w:sz w:val="24"/>
            <w:szCs w:val="24"/>
          </w:rPr>
          <w:t>themers</w:t>
        </w:r>
        <w:proofErr w:type="spellEnd"/>
        <w:r w:rsidRPr="00343B7A">
          <w:rPr>
            <w:rFonts w:ascii="Helvetica" w:eastAsia="Times New Roman" w:hAnsi="Helvetica" w:cs="Helvetica"/>
            <w:color w:val="545454"/>
            <w:sz w:val="24"/>
            <w:szCs w:val="24"/>
          </w:rPr>
          <w:t>, Views allows you to gather almost any content from your website (such as ‘the 10 most recent articles’) and present it as a page or block. Particularly useful for creating a dynamic home page.</w:t>
        </w:r>
      </w:ins>
    </w:p>
    <w:p w:rsidR="00343B7A" w:rsidRPr="00343B7A" w:rsidRDefault="00343B7A" w:rsidP="00343B7A">
      <w:pPr>
        <w:numPr>
          <w:ilvl w:val="1"/>
          <w:numId w:val="7"/>
        </w:numPr>
        <w:shd w:val="clear" w:color="auto" w:fill="FFFFFF"/>
        <w:spacing w:after="0" w:line="375" w:lineRule="atLeast"/>
        <w:ind w:left="0"/>
        <w:rPr>
          <w:ins w:id="114" w:author="Unknown"/>
          <w:rFonts w:ascii="Helvetica" w:eastAsia="Times New Roman" w:hAnsi="Helvetica" w:cs="Helvetica"/>
          <w:color w:val="545454"/>
          <w:sz w:val="24"/>
          <w:szCs w:val="24"/>
        </w:rPr>
      </w:pPr>
      <w:ins w:id="115" w:author="Unknown">
        <w:r w:rsidRPr="00343B7A">
          <w:rPr>
            <w:rFonts w:ascii="Helvetica" w:eastAsia="Times New Roman" w:hAnsi="Helvetica" w:cs="Helvetica"/>
            <w:color w:val="545454"/>
            <w:sz w:val="24"/>
            <w:szCs w:val="24"/>
          </w:rPr>
          <w:lastRenderedPageBreak/>
          <w:t>Views Slideshow</w:t>
        </w:r>
      </w:ins>
    </w:p>
    <w:p w:rsidR="00343B7A" w:rsidRPr="00343B7A" w:rsidRDefault="00343B7A" w:rsidP="00343B7A">
      <w:pPr>
        <w:numPr>
          <w:ilvl w:val="1"/>
          <w:numId w:val="7"/>
        </w:numPr>
        <w:shd w:val="clear" w:color="auto" w:fill="FFFFFF"/>
        <w:spacing w:after="0" w:line="375" w:lineRule="atLeast"/>
        <w:ind w:left="0"/>
        <w:rPr>
          <w:ins w:id="116" w:author="Unknown"/>
          <w:rFonts w:ascii="Helvetica" w:eastAsia="Times New Roman" w:hAnsi="Helvetica" w:cs="Helvetica"/>
          <w:color w:val="545454"/>
          <w:sz w:val="24"/>
          <w:szCs w:val="24"/>
        </w:rPr>
      </w:pPr>
      <w:proofErr w:type="spellStart"/>
      <w:ins w:id="117" w:author="Unknown">
        <w:r w:rsidRPr="00343B7A">
          <w:rPr>
            <w:rFonts w:ascii="Helvetica" w:eastAsia="Times New Roman" w:hAnsi="Helvetica" w:cs="Helvetica"/>
            <w:color w:val="545454"/>
            <w:sz w:val="24"/>
            <w:szCs w:val="24"/>
          </w:rPr>
          <w:t>Pathauto</w:t>
        </w:r>
        <w:proofErr w:type="spellEnd"/>
      </w:ins>
    </w:p>
    <w:p w:rsidR="00343B7A" w:rsidRPr="00343B7A" w:rsidRDefault="00343B7A" w:rsidP="00343B7A">
      <w:pPr>
        <w:numPr>
          <w:ilvl w:val="1"/>
          <w:numId w:val="7"/>
        </w:numPr>
        <w:shd w:val="clear" w:color="auto" w:fill="FFFFFF"/>
        <w:spacing w:after="0" w:line="375" w:lineRule="atLeast"/>
        <w:ind w:left="0"/>
        <w:rPr>
          <w:ins w:id="118" w:author="Unknown"/>
          <w:rFonts w:ascii="Helvetica" w:eastAsia="Times New Roman" w:hAnsi="Helvetica" w:cs="Helvetica"/>
          <w:color w:val="545454"/>
          <w:sz w:val="24"/>
          <w:szCs w:val="24"/>
        </w:rPr>
      </w:pPr>
      <w:proofErr w:type="spellStart"/>
      <w:ins w:id="119" w:author="Unknown">
        <w:r w:rsidRPr="00343B7A">
          <w:rPr>
            <w:rFonts w:ascii="Helvetica" w:eastAsia="Times New Roman" w:hAnsi="Helvetica" w:cs="Helvetica"/>
            <w:color w:val="545454"/>
            <w:sz w:val="24"/>
            <w:szCs w:val="24"/>
          </w:rPr>
          <w:t>Mollom</w:t>
        </w:r>
        <w:proofErr w:type="spellEnd"/>
      </w:ins>
    </w:p>
    <w:p w:rsidR="00343B7A" w:rsidRPr="00343B7A" w:rsidRDefault="00343B7A" w:rsidP="00343B7A">
      <w:pPr>
        <w:numPr>
          <w:ilvl w:val="1"/>
          <w:numId w:val="7"/>
        </w:numPr>
        <w:shd w:val="clear" w:color="auto" w:fill="FFFFFF"/>
        <w:spacing w:after="0" w:line="375" w:lineRule="atLeast"/>
        <w:ind w:left="0"/>
        <w:rPr>
          <w:ins w:id="120" w:author="Unknown"/>
          <w:rFonts w:ascii="Helvetica" w:eastAsia="Times New Roman" w:hAnsi="Helvetica" w:cs="Helvetica"/>
          <w:color w:val="545454"/>
          <w:sz w:val="24"/>
          <w:szCs w:val="24"/>
        </w:rPr>
      </w:pPr>
      <w:ins w:id="121" w:author="Unknown">
        <w:r w:rsidRPr="00343B7A">
          <w:rPr>
            <w:rFonts w:ascii="Helvetica" w:eastAsia="Times New Roman" w:hAnsi="Helvetica" w:cs="Helvetica"/>
            <w:color w:val="545454"/>
            <w:sz w:val="24"/>
            <w:szCs w:val="24"/>
          </w:rPr>
          <w:t>Google Analytics</w:t>
        </w:r>
      </w:ins>
    </w:p>
    <w:p w:rsidR="00343B7A" w:rsidRPr="00343B7A" w:rsidRDefault="00343B7A" w:rsidP="00343B7A">
      <w:pPr>
        <w:numPr>
          <w:ilvl w:val="1"/>
          <w:numId w:val="7"/>
        </w:numPr>
        <w:shd w:val="clear" w:color="auto" w:fill="FFFFFF"/>
        <w:spacing w:after="0" w:line="375" w:lineRule="atLeast"/>
        <w:ind w:left="0"/>
        <w:rPr>
          <w:ins w:id="122" w:author="Unknown"/>
          <w:rFonts w:ascii="Helvetica" w:eastAsia="Times New Roman" w:hAnsi="Helvetica" w:cs="Helvetica"/>
          <w:color w:val="545454"/>
          <w:sz w:val="24"/>
          <w:szCs w:val="24"/>
        </w:rPr>
      </w:pPr>
      <w:ins w:id="123" w:author="Unknown">
        <w:r w:rsidRPr="00343B7A">
          <w:rPr>
            <w:rFonts w:ascii="Helvetica" w:eastAsia="Times New Roman" w:hAnsi="Helvetica" w:cs="Helvetica"/>
            <w:color w:val="545454"/>
            <w:sz w:val="24"/>
            <w:szCs w:val="24"/>
          </w:rPr>
          <w:t>WYSIWYG</w:t>
        </w:r>
      </w:ins>
    </w:p>
    <w:p w:rsidR="00343B7A" w:rsidRPr="00343B7A" w:rsidRDefault="00343B7A" w:rsidP="00343B7A">
      <w:pPr>
        <w:numPr>
          <w:ilvl w:val="1"/>
          <w:numId w:val="7"/>
        </w:numPr>
        <w:shd w:val="clear" w:color="auto" w:fill="FFFFFF"/>
        <w:spacing w:after="0" w:line="375" w:lineRule="atLeast"/>
        <w:ind w:left="0"/>
        <w:rPr>
          <w:ins w:id="124" w:author="Unknown"/>
          <w:rFonts w:ascii="Helvetica" w:eastAsia="Times New Roman" w:hAnsi="Helvetica" w:cs="Helvetica"/>
          <w:color w:val="545454"/>
          <w:sz w:val="24"/>
          <w:szCs w:val="24"/>
        </w:rPr>
      </w:pPr>
      <w:proofErr w:type="spellStart"/>
      <w:ins w:id="125" w:author="Unknown">
        <w:r w:rsidRPr="00343B7A">
          <w:rPr>
            <w:rFonts w:ascii="Helvetica" w:eastAsia="Times New Roman" w:hAnsi="Helvetica" w:cs="Helvetica"/>
            <w:color w:val="545454"/>
            <w:sz w:val="24"/>
            <w:szCs w:val="24"/>
          </w:rPr>
          <w:t>XMLsitemap</w:t>
        </w:r>
        <w:proofErr w:type="spellEnd"/>
      </w:ins>
    </w:p>
    <w:p w:rsidR="00343B7A" w:rsidRPr="00343B7A" w:rsidRDefault="00343B7A" w:rsidP="00343B7A">
      <w:pPr>
        <w:numPr>
          <w:ilvl w:val="1"/>
          <w:numId w:val="7"/>
        </w:numPr>
        <w:shd w:val="clear" w:color="auto" w:fill="FFFFFF"/>
        <w:spacing w:after="0" w:line="375" w:lineRule="atLeast"/>
        <w:ind w:left="0"/>
        <w:rPr>
          <w:ins w:id="126" w:author="Unknown"/>
          <w:rFonts w:ascii="Helvetica" w:eastAsia="Times New Roman" w:hAnsi="Helvetica" w:cs="Helvetica"/>
          <w:color w:val="545454"/>
          <w:sz w:val="24"/>
          <w:szCs w:val="24"/>
        </w:rPr>
      </w:pPr>
      <w:ins w:id="127" w:author="Unknown">
        <w:r w:rsidRPr="00343B7A">
          <w:rPr>
            <w:rFonts w:ascii="Helvetica" w:eastAsia="Times New Roman" w:hAnsi="Helvetica" w:cs="Helvetica"/>
            <w:color w:val="545454"/>
            <w:sz w:val="24"/>
            <w:szCs w:val="24"/>
          </w:rPr>
          <w:t>Backup and Migrate</w:t>
        </w:r>
      </w:ins>
    </w:p>
    <w:p w:rsidR="00343B7A" w:rsidRPr="00343B7A" w:rsidRDefault="00343B7A" w:rsidP="00343B7A">
      <w:pPr>
        <w:numPr>
          <w:ilvl w:val="1"/>
          <w:numId w:val="7"/>
        </w:numPr>
        <w:shd w:val="clear" w:color="auto" w:fill="FFFFFF"/>
        <w:spacing w:after="0" w:line="375" w:lineRule="atLeast"/>
        <w:ind w:left="0"/>
        <w:rPr>
          <w:ins w:id="128" w:author="Unknown"/>
          <w:rFonts w:ascii="Helvetica" w:eastAsia="Times New Roman" w:hAnsi="Helvetica" w:cs="Helvetica"/>
          <w:color w:val="545454"/>
          <w:sz w:val="24"/>
          <w:szCs w:val="24"/>
        </w:rPr>
      </w:pPr>
      <w:ins w:id="129" w:author="Unknown">
        <w:r w:rsidRPr="00343B7A">
          <w:rPr>
            <w:rFonts w:ascii="Helvetica" w:eastAsia="Times New Roman" w:hAnsi="Helvetica" w:cs="Helvetica"/>
            <w:color w:val="545454"/>
            <w:sz w:val="24"/>
            <w:szCs w:val="24"/>
          </w:rPr>
          <w:t>Workbench</w:t>
        </w:r>
      </w:ins>
    </w:p>
    <w:p w:rsidR="00343B7A" w:rsidRPr="00343B7A" w:rsidRDefault="00343B7A" w:rsidP="00343B7A">
      <w:pPr>
        <w:numPr>
          <w:ilvl w:val="1"/>
          <w:numId w:val="7"/>
        </w:numPr>
        <w:shd w:val="clear" w:color="auto" w:fill="FFFFFF"/>
        <w:spacing w:after="0" w:line="375" w:lineRule="atLeast"/>
        <w:ind w:left="0"/>
        <w:rPr>
          <w:ins w:id="130" w:author="Unknown"/>
          <w:rFonts w:ascii="Helvetica" w:eastAsia="Times New Roman" w:hAnsi="Helvetica" w:cs="Helvetica"/>
          <w:color w:val="545454"/>
          <w:sz w:val="24"/>
          <w:szCs w:val="24"/>
        </w:rPr>
      </w:pPr>
      <w:ins w:id="131" w:author="Unknown">
        <w:r w:rsidRPr="00343B7A">
          <w:rPr>
            <w:rFonts w:ascii="Helvetica" w:eastAsia="Times New Roman" w:hAnsi="Helvetica" w:cs="Helvetica"/>
            <w:color w:val="545454"/>
            <w:sz w:val="24"/>
            <w:szCs w:val="24"/>
          </w:rPr>
          <w:t>Media</w:t>
        </w:r>
      </w:ins>
    </w:p>
    <w:p w:rsidR="00343B7A" w:rsidRPr="00343B7A" w:rsidRDefault="00343B7A" w:rsidP="00343B7A">
      <w:pPr>
        <w:numPr>
          <w:ilvl w:val="1"/>
          <w:numId w:val="7"/>
        </w:numPr>
        <w:shd w:val="clear" w:color="auto" w:fill="FFFFFF"/>
        <w:spacing w:after="0" w:line="375" w:lineRule="atLeast"/>
        <w:ind w:left="0"/>
        <w:rPr>
          <w:ins w:id="132" w:author="Unknown"/>
          <w:rFonts w:ascii="Helvetica" w:eastAsia="Times New Roman" w:hAnsi="Helvetica" w:cs="Helvetica"/>
          <w:color w:val="545454"/>
          <w:sz w:val="24"/>
          <w:szCs w:val="24"/>
        </w:rPr>
      </w:pPr>
      <w:proofErr w:type="spellStart"/>
      <w:ins w:id="133" w:author="Unknown">
        <w:r w:rsidRPr="00343B7A">
          <w:rPr>
            <w:rFonts w:ascii="Helvetica" w:eastAsia="Times New Roman" w:hAnsi="Helvetica" w:cs="Helvetica"/>
            <w:color w:val="545454"/>
            <w:sz w:val="24"/>
            <w:szCs w:val="24"/>
          </w:rPr>
          <w:t>Drupal</w:t>
        </w:r>
        <w:proofErr w:type="spellEnd"/>
        <w:r w:rsidRPr="00343B7A">
          <w:rPr>
            <w:rFonts w:ascii="Helvetica" w:eastAsia="Times New Roman" w:hAnsi="Helvetica" w:cs="Helvetica"/>
            <w:color w:val="545454"/>
            <w:sz w:val="24"/>
            <w:szCs w:val="24"/>
          </w:rPr>
          <w:t xml:space="preserve"> Commerce</w:t>
        </w:r>
      </w:ins>
    </w:p>
    <w:p w:rsidR="00343B7A" w:rsidRPr="00343B7A" w:rsidRDefault="00343B7A" w:rsidP="00343B7A">
      <w:pPr>
        <w:numPr>
          <w:ilvl w:val="0"/>
          <w:numId w:val="7"/>
        </w:numPr>
        <w:shd w:val="clear" w:color="auto" w:fill="FFFFFF"/>
        <w:spacing w:line="0" w:lineRule="atLeast"/>
        <w:ind w:left="-300"/>
        <w:rPr>
          <w:ins w:id="134" w:author="Unknown"/>
          <w:rFonts w:ascii="Helvetica" w:eastAsia="Times New Roman" w:hAnsi="Helvetica" w:cs="Helvetica"/>
          <w:color w:val="545454"/>
          <w:sz w:val="24"/>
          <w:szCs w:val="24"/>
        </w:rPr>
      </w:pPr>
      <w:ins w:id="135" w:author="Unknown">
        <w:r w:rsidRPr="00343B7A">
          <w:rPr>
            <w:rFonts w:ascii="Helvetica" w:eastAsia="Times New Roman" w:hAnsi="Helvetica" w:cs="Helvetica"/>
            <w:color w:val="545454"/>
            <w:sz w:val="24"/>
            <w:szCs w:val="24"/>
          </w:rPr>
          <w:fldChar w:fldCharType="begin"/>
        </w:r>
        <w:r w:rsidRPr="00343B7A">
          <w:rPr>
            <w:rFonts w:ascii="Helvetica" w:eastAsia="Times New Roman" w:hAnsi="Helvetica" w:cs="Helvetica"/>
            <w:color w:val="545454"/>
            <w:sz w:val="24"/>
            <w:szCs w:val="24"/>
          </w:rPr>
          <w:instrText xml:space="preserve"> HYPERLINK "http://www.wikihow.com/Make-a-Drupal-8-Theme" \l "/Image:Make-a-Drupal-8-Theme-Step-10.jpg" </w:instrText>
        </w:r>
        <w:r w:rsidRPr="00343B7A">
          <w:rPr>
            <w:rFonts w:ascii="Helvetica" w:eastAsia="Times New Roman" w:hAnsi="Helvetica" w:cs="Helvetica"/>
            <w:color w:val="545454"/>
            <w:sz w:val="24"/>
            <w:szCs w:val="24"/>
          </w:rPr>
          <w:fldChar w:fldCharType="separate"/>
        </w:r>
        <w:r w:rsidRPr="00343B7A">
          <w:rPr>
            <w:rFonts w:ascii="Helvetica" w:eastAsia="Times New Roman" w:hAnsi="Helvetica" w:cs="Helvetica"/>
            <w:color w:val="336633"/>
            <w:sz w:val="24"/>
            <w:szCs w:val="24"/>
            <w:bdr w:val="none" w:sz="0" w:space="0" w:color="auto" w:frame="1"/>
          </w:rPr>
          <w:fldChar w:fldCharType="begin"/>
        </w:r>
        <w:r w:rsidRPr="00343B7A">
          <w:rPr>
            <w:rFonts w:ascii="Helvetica" w:eastAsia="Times New Roman" w:hAnsi="Helvetica" w:cs="Helvetica"/>
            <w:color w:val="336633"/>
            <w:sz w:val="24"/>
            <w:szCs w:val="24"/>
            <w:bdr w:val="none" w:sz="0" w:space="0" w:color="auto" w:frame="1"/>
          </w:rPr>
          <w:instrText xml:space="preserve"> INCLUDEPICTURE "http://pad3.whstatic.com/images/thumb/9/93/Make-a-Drupal-8-Theme-Step-10.jpg/aid2999293-728px-Make-a-Drupal-8-Theme-Step-10.jpg.webp" \* MERGEFORMATINET </w:instrText>
        </w:r>
      </w:ins>
      <w:r w:rsidRPr="00343B7A">
        <w:rPr>
          <w:rFonts w:ascii="Helvetica" w:eastAsia="Times New Roman" w:hAnsi="Helvetica" w:cs="Helvetica"/>
          <w:color w:val="336633"/>
          <w:sz w:val="24"/>
          <w:szCs w:val="24"/>
          <w:bdr w:val="none" w:sz="0" w:space="0" w:color="auto" w:frame="1"/>
        </w:rPr>
        <w:fldChar w:fldCharType="separate"/>
      </w:r>
      <w:r w:rsidRPr="00343B7A">
        <w:rPr>
          <w:rFonts w:ascii="Helvetica" w:eastAsia="Times New Roman" w:hAnsi="Helvetica" w:cs="Helvetica"/>
          <w:color w:val="336633"/>
          <w:sz w:val="24"/>
          <w:szCs w:val="24"/>
          <w:bdr w:val="none" w:sz="0" w:space="0" w:color="auto" w:frame="1"/>
        </w:rPr>
        <w:pict>
          <v:shape id="img_5062939f2e" o:spid="_x0000_i1033" type="#_x0000_t75" alt="Image titled Make a Drupal 8 Theme Step 10" href="http://www.wikihow.com/Make-a-Drupal-8-Theme#/Image:Make-a-Drupal-8-Theme-Step-10.jpg" style="width:546pt;height:411.75pt" o:button="t"/>
        </w:pict>
      </w:r>
      <w:ins w:id="136" w:author="Unknown">
        <w:r w:rsidRPr="00343B7A">
          <w:rPr>
            <w:rFonts w:ascii="Helvetica" w:eastAsia="Times New Roman" w:hAnsi="Helvetica" w:cs="Helvetica"/>
            <w:color w:val="336633"/>
            <w:sz w:val="24"/>
            <w:szCs w:val="24"/>
            <w:bdr w:val="none" w:sz="0" w:space="0" w:color="auto" w:frame="1"/>
          </w:rPr>
          <w:fldChar w:fldCharType="end"/>
        </w:r>
        <w:r w:rsidRPr="00343B7A">
          <w:rPr>
            <w:rFonts w:ascii="Helvetica" w:eastAsia="Times New Roman" w:hAnsi="Helvetica" w:cs="Helvetica"/>
            <w:color w:val="545454"/>
            <w:sz w:val="24"/>
            <w:szCs w:val="24"/>
          </w:rPr>
          <w:fldChar w:fldCharType="end"/>
        </w:r>
      </w:ins>
    </w:p>
    <w:p w:rsidR="00343B7A" w:rsidRPr="00343B7A" w:rsidRDefault="00343B7A" w:rsidP="00343B7A">
      <w:pPr>
        <w:shd w:val="clear" w:color="auto" w:fill="FFFFFF"/>
        <w:spacing w:after="0" w:line="375" w:lineRule="atLeast"/>
        <w:rPr>
          <w:ins w:id="137" w:author="Unknown"/>
          <w:rFonts w:ascii="Helvetica" w:eastAsia="Times New Roman" w:hAnsi="Helvetica" w:cs="Helvetica"/>
          <w:b/>
          <w:bCs/>
          <w:color w:val="545454"/>
          <w:sz w:val="65"/>
          <w:szCs w:val="65"/>
        </w:rPr>
      </w:pPr>
      <w:ins w:id="138" w:author="Unknown">
        <w:r w:rsidRPr="00343B7A">
          <w:rPr>
            <w:rFonts w:ascii="Helvetica" w:eastAsia="Times New Roman" w:hAnsi="Helvetica" w:cs="Helvetica"/>
            <w:b/>
            <w:bCs/>
            <w:color w:val="545454"/>
            <w:sz w:val="65"/>
            <w:szCs w:val="65"/>
          </w:rPr>
          <w:lastRenderedPageBreak/>
          <w:t>3</w:t>
        </w:r>
      </w:ins>
    </w:p>
    <w:p w:rsidR="00343B7A" w:rsidRPr="00343B7A" w:rsidRDefault="00343B7A" w:rsidP="00343B7A">
      <w:pPr>
        <w:shd w:val="clear" w:color="auto" w:fill="FFFFFF"/>
        <w:spacing w:line="375" w:lineRule="atLeast"/>
        <w:rPr>
          <w:ins w:id="139" w:author="Unknown"/>
          <w:rFonts w:ascii="Helvetica" w:eastAsia="Times New Roman" w:hAnsi="Helvetica" w:cs="Helvetica"/>
          <w:color w:val="545454"/>
          <w:sz w:val="24"/>
          <w:szCs w:val="24"/>
        </w:rPr>
      </w:pPr>
      <w:ins w:id="140" w:author="Unknown">
        <w:r w:rsidRPr="00343B7A">
          <w:rPr>
            <w:rFonts w:ascii="Helvetica" w:eastAsia="Times New Roman" w:hAnsi="Helvetica" w:cs="Helvetica"/>
            <w:b/>
            <w:bCs/>
            <w:color w:val="545454"/>
            <w:sz w:val="24"/>
            <w:szCs w:val="24"/>
          </w:rPr>
          <w:t>Add website content to complete the site.</w:t>
        </w:r>
      </w:ins>
    </w:p>
    <w:p w:rsidR="00001083" w:rsidRDefault="00001083"/>
    <w:sectPr w:rsidR="00001083" w:rsidSect="000010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4C5E"/>
    <w:multiLevelType w:val="multilevel"/>
    <w:tmpl w:val="13089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47A31"/>
    <w:multiLevelType w:val="multilevel"/>
    <w:tmpl w:val="FA0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41AC1"/>
    <w:multiLevelType w:val="multilevel"/>
    <w:tmpl w:val="40DEE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064D75"/>
    <w:multiLevelType w:val="multilevel"/>
    <w:tmpl w:val="70340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3B7A"/>
    <w:rsid w:val="00001083"/>
    <w:rsid w:val="00343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83"/>
  </w:style>
  <w:style w:type="paragraph" w:styleId="Heading1">
    <w:name w:val="heading 1"/>
    <w:basedOn w:val="Normal"/>
    <w:link w:val="Heading1Char"/>
    <w:uiPriority w:val="9"/>
    <w:qFormat/>
    <w:rsid w:val="00343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3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3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B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3B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3B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3B7A"/>
    <w:rPr>
      <w:color w:val="0000FF"/>
      <w:u w:val="single"/>
    </w:rPr>
  </w:style>
  <w:style w:type="paragraph" w:customStyle="1" w:styleId="spmethodtoc">
    <w:name w:val="sp_method_toc"/>
    <w:basedOn w:val="Normal"/>
    <w:rsid w:val="00343B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3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3B7A"/>
  </w:style>
  <w:style w:type="character" w:customStyle="1" w:styleId="mw-headline">
    <w:name w:val="mw-headline"/>
    <w:basedOn w:val="DefaultParagraphFont"/>
    <w:rsid w:val="00343B7A"/>
  </w:style>
</w:styles>
</file>

<file path=word/webSettings.xml><?xml version="1.0" encoding="utf-8"?>
<w:webSettings xmlns:r="http://schemas.openxmlformats.org/officeDocument/2006/relationships" xmlns:w="http://schemas.openxmlformats.org/wordprocessingml/2006/main">
  <w:divs>
    <w:div w:id="1375495534">
      <w:bodyDiv w:val="1"/>
      <w:marLeft w:val="0"/>
      <w:marRight w:val="0"/>
      <w:marTop w:val="0"/>
      <w:marBottom w:val="0"/>
      <w:divBdr>
        <w:top w:val="none" w:sz="0" w:space="0" w:color="auto"/>
        <w:left w:val="none" w:sz="0" w:space="0" w:color="auto"/>
        <w:bottom w:val="none" w:sz="0" w:space="0" w:color="auto"/>
        <w:right w:val="none" w:sz="0" w:space="0" w:color="auto"/>
      </w:divBdr>
      <w:divsChild>
        <w:div w:id="1543707077">
          <w:marLeft w:val="0"/>
          <w:marRight w:val="0"/>
          <w:marTop w:val="0"/>
          <w:marBottom w:val="375"/>
          <w:divBdr>
            <w:top w:val="none" w:sz="0" w:space="0" w:color="auto"/>
            <w:left w:val="none" w:sz="0" w:space="0" w:color="auto"/>
            <w:bottom w:val="none" w:sz="0" w:space="0" w:color="auto"/>
            <w:right w:val="none" w:sz="0" w:space="0" w:color="auto"/>
          </w:divBdr>
          <w:divsChild>
            <w:div w:id="1445153222">
              <w:marLeft w:val="0"/>
              <w:marRight w:val="0"/>
              <w:marTop w:val="150"/>
              <w:marBottom w:val="0"/>
              <w:divBdr>
                <w:top w:val="none" w:sz="0" w:space="0" w:color="auto"/>
                <w:left w:val="none" w:sz="0" w:space="0" w:color="auto"/>
                <w:bottom w:val="none" w:sz="0" w:space="0" w:color="auto"/>
                <w:right w:val="none" w:sz="0" w:space="0" w:color="auto"/>
              </w:divBdr>
            </w:div>
          </w:divsChild>
        </w:div>
        <w:div w:id="2091729377">
          <w:marLeft w:val="0"/>
          <w:marRight w:val="0"/>
          <w:marTop w:val="0"/>
          <w:marBottom w:val="375"/>
          <w:divBdr>
            <w:top w:val="none" w:sz="0" w:space="0" w:color="auto"/>
            <w:left w:val="none" w:sz="0" w:space="0" w:color="auto"/>
            <w:bottom w:val="none" w:sz="0" w:space="0" w:color="auto"/>
            <w:right w:val="none" w:sz="0" w:space="0" w:color="auto"/>
          </w:divBdr>
          <w:divsChild>
            <w:div w:id="1349678208">
              <w:marLeft w:val="0"/>
              <w:marRight w:val="0"/>
              <w:marTop w:val="0"/>
              <w:marBottom w:val="0"/>
              <w:divBdr>
                <w:top w:val="none" w:sz="0" w:space="0" w:color="auto"/>
                <w:left w:val="none" w:sz="0" w:space="0" w:color="auto"/>
                <w:bottom w:val="none" w:sz="0" w:space="0" w:color="auto"/>
                <w:right w:val="none" w:sz="0" w:space="0" w:color="auto"/>
              </w:divBdr>
            </w:div>
          </w:divsChild>
        </w:div>
        <w:div w:id="1619139511">
          <w:marLeft w:val="0"/>
          <w:marRight w:val="0"/>
          <w:marTop w:val="0"/>
          <w:marBottom w:val="375"/>
          <w:divBdr>
            <w:top w:val="none" w:sz="0" w:space="0" w:color="auto"/>
            <w:left w:val="none" w:sz="0" w:space="0" w:color="auto"/>
            <w:bottom w:val="none" w:sz="0" w:space="0" w:color="auto"/>
            <w:right w:val="none" w:sz="0" w:space="0" w:color="auto"/>
          </w:divBdr>
          <w:divsChild>
            <w:div w:id="2110539704">
              <w:marLeft w:val="0"/>
              <w:marRight w:val="225"/>
              <w:marTop w:val="0"/>
              <w:marBottom w:val="0"/>
              <w:divBdr>
                <w:top w:val="none" w:sz="0" w:space="0" w:color="auto"/>
                <w:left w:val="none" w:sz="0" w:space="0" w:color="auto"/>
                <w:bottom w:val="none" w:sz="0" w:space="0" w:color="auto"/>
                <w:right w:val="none" w:sz="0" w:space="0" w:color="auto"/>
              </w:divBdr>
            </w:div>
            <w:div w:id="1264267890">
              <w:marLeft w:val="0"/>
              <w:marRight w:val="0"/>
              <w:marTop w:val="0"/>
              <w:marBottom w:val="0"/>
              <w:divBdr>
                <w:top w:val="none" w:sz="0" w:space="0" w:color="auto"/>
                <w:left w:val="none" w:sz="0" w:space="0" w:color="auto"/>
                <w:bottom w:val="none" w:sz="0" w:space="0" w:color="auto"/>
                <w:right w:val="none" w:sz="0" w:space="0" w:color="auto"/>
              </w:divBdr>
              <w:divsChild>
                <w:div w:id="1638795990">
                  <w:marLeft w:val="-300"/>
                  <w:marRight w:val="-300"/>
                  <w:marTop w:val="0"/>
                  <w:marBottom w:val="300"/>
                  <w:divBdr>
                    <w:top w:val="none" w:sz="0" w:space="0" w:color="auto"/>
                    <w:left w:val="none" w:sz="0" w:space="0" w:color="auto"/>
                    <w:bottom w:val="none" w:sz="0" w:space="0" w:color="auto"/>
                    <w:right w:val="none" w:sz="0" w:space="0" w:color="auto"/>
                  </w:divBdr>
                </w:div>
                <w:div w:id="1321277299">
                  <w:marLeft w:val="0"/>
                  <w:marRight w:val="0"/>
                  <w:marTop w:val="0"/>
                  <w:marBottom w:val="0"/>
                  <w:divBdr>
                    <w:top w:val="none" w:sz="0" w:space="0" w:color="auto"/>
                    <w:left w:val="none" w:sz="0" w:space="0" w:color="auto"/>
                    <w:bottom w:val="none" w:sz="0" w:space="0" w:color="auto"/>
                    <w:right w:val="none" w:sz="0" w:space="0" w:color="auto"/>
                  </w:divBdr>
                </w:div>
                <w:div w:id="514539226">
                  <w:marLeft w:val="0"/>
                  <w:marRight w:val="600"/>
                  <w:marTop w:val="0"/>
                  <w:marBottom w:val="0"/>
                  <w:divBdr>
                    <w:top w:val="none" w:sz="0" w:space="0" w:color="auto"/>
                    <w:left w:val="none" w:sz="0" w:space="0" w:color="auto"/>
                    <w:bottom w:val="none" w:sz="0" w:space="0" w:color="auto"/>
                    <w:right w:val="none" w:sz="0" w:space="0" w:color="auto"/>
                  </w:divBdr>
                </w:div>
                <w:div w:id="1462268743">
                  <w:marLeft w:val="-300"/>
                  <w:marRight w:val="-300"/>
                  <w:marTop w:val="0"/>
                  <w:marBottom w:val="300"/>
                  <w:divBdr>
                    <w:top w:val="none" w:sz="0" w:space="0" w:color="auto"/>
                    <w:left w:val="none" w:sz="0" w:space="0" w:color="auto"/>
                    <w:bottom w:val="none" w:sz="0" w:space="0" w:color="auto"/>
                    <w:right w:val="none" w:sz="0" w:space="0" w:color="auto"/>
                  </w:divBdr>
                </w:div>
                <w:div w:id="636833603">
                  <w:marLeft w:val="0"/>
                  <w:marRight w:val="0"/>
                  <w:marTop w:val="0"/>
                  <w:marBottom w:val="0"/>
                  <w:divBdr>
                    <w:top w:val="none" w:sz="0" w:space="0" w:color="auto"/>
                    <w:left w:val="none" w:sz="0" w:space="0" w:color="auto"/>
                    <w:bottom w:val="none" w:sz="0" w:space="0" w:color="auto"/>
                    <w:right w:val="none" w:sz="0" w:space="0" w:color="auto"/>
                  </w:divBdr>
                </w:div>
                <w:div w:id="1583568047">
                  <w:marLeft w:val="0"/>
                  <w:marRight w:val="600"/>
                  <w:marTop w:val="0"/>
                  <w:marBottom w:val="0"/>
                  <w:divBdr>
                    <w:top w:val="none" w:sz="0" w:space="0" w:color="auto"/>
                    <w:left w:val="none" w:sz="0" w:space="0" w:color="auto"/>
                    <w:bottom w:val="none" w:sz="0" w:space="0" w:color="auto"/>
                    <w:right w:val="none" w:sz="0" w:space="0" w:color="auto"/>
                  </w:divBdr>
                </w:div>
                <w:div w:id="1525823024">
                  <w:marLeft w:val="-300"/>
                  <w:marRight w:val="-300"/>
                  <w:marTop w:val="0"/>
                  <w:marBottom w:val="300"/>
                  <w:divBdr>
                    <w:top w:val="none" w:sz="0" w:space="0" w:color="auto"/>
                    <w:left w:val="none" w:sz="0" w:space="0" w:color="auto"/>
                    <w:bottom w:val="none" w:sz="0" w:space="0" w:color="auto"/>
                    <w:right w:val="none" w:sz="0" w:space="0" w:color="auto"/>
                  </w:divBdr>
                </w:div>
                <w:div w:id="1832864385">
                  <w:marLeft w:val="0"/>
                  <w:marRight w:val="0"/>
                  <w:marTop w:val="0"/>
                  <w:marBottom w:val="0"/>
                  <w:divBdr>
                    <w:top w:val="none" w:sz="0" w:space="0" w:color="auto"/>
                    <w:left w:val="none" w:sz="0" w:space="0" w:color="auto"/>
                    <w:bottom w:val="none" w:sz="0" w:space="0" w:color="auto"/>
                    <w:right w:val="none" w:sz="0" w:space="0" w:color="auto"/>
                  </w:divBdr>
                </w:div>
                <w:div w:id="1692799299">
                  <w:marLeft w:val="0"/>
                  <w:marRight w:val="600"/>
                  <w:marTop w:val="0"/>
                  <w:marBottom w:val="0"/>
                  <w:divBdr>
                    <w:top w:val="none" w:sz="0" w:space="0" w:color="auto"/>
                    <w:left w:val="none" w:sz="0" w:space="0" w:color="auto"/>
                    <w:bottom w:val="none" w:sz="0" w:space="0" w:color="auto"/>
                    <w:right w:val="none" w:sz="0" w:space="0" w:color="auto"/>
                  </w:divBdr>
                </w:div>
                <w:div w:id="1450778339">
                  <w:marLeft w:val="-300"/>
                  <w:marRight w:val="-300"/>
                  <w:marTop w:val="0"/>
                  <w:marBottom w:val="300"/>
                  <w:divBdr>
                    <w:top w:val="none" w:sz="0" w:space="0" w:color="auto"/>
                    <w:left w:val="none" w:sz="0" w:space="0" w:color="auto"/>
                    <w:bottom w:val="none" w:sz="0" w:space="0" w:color="auto"/>
                    <w:right w:val="none" w:sz="0" w:space="0" w:color="auto"/>
                  </w:divBdr>
                </w:div>
                <w:div w:id="2132823327">
                  <w:marLeft w:val="0"/>
                  <w:marRight w:val="0"/>
                  <w:marTop w:val="0"/>
                  <w:marBottom w:val="0"/>
                  <w:divBdr>
                    <w:top w:val="none" w:sz="0" w:space="0" w:color="auto"/>
                    <w:left w:val="none" w:sz="0" w:space="0" w:color="auto"/>
                    <w:bottom w:val="none" w:sz="0" w:space="0" w:color="auto"/>
                    <w:right w:val="none" w:sz="0" w:space="0" w:color="auto"/>
                  </w:divBdr>
                </w:div>
                <w:div w:id="131977319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946381206">
          <w:marLeft w:val="0"/>
          <w:marRight w:val="0"/>
          <w:marTop w:val="0"/>
          <w:marBottom w:val="375"/>
          <w:divBdr>
            <w:top w:val="none" w:sz="0" w:space="0" w:color="auto"/>
            <w:left w:val="none" w:sz="0" w:space="0" w:color="auto"/>
            <w:bottom w:val="none" w:sz="0" w:space="0" w:color="auto"/>
            <w:right w:val="none" w:sz="0" w:space="0" w:color="auto"/>
          </w:divBdr>
          <w:divsChild>
            <w:div w:id="1010138627">
              <w:marLeft w:val="0"/>
              <w:marRight w:val="225"/>
              <w:marTop w:val="0"/>
              <w:marBottom w:val="0"/>
              <w:divBdr>
                <w:top w:val="none" w:sz="0" w:space="0" w:color="auto"/>
                <w:left w:val="none" w:sz="0" w:space="0" w:color="auto"/>
                <w:bottom w:val="none" w:sz="0" w:space="0" w:color="auto"/>
                <w:right w:val="none" w:sz="0" w:space="0" w:color="auto"/>
              </w:divBdr>
            </w:div>
            <w:div w:id="1910537601">
              <w:marLeft w:val="0"/>
              <w:marRight w:val="0"/>
              <w:marTop w:val="0"/>
              <w:marBottom w:val="0"/>
              <w:divBdr>
                <w:top w:val="none" w:sz="0" w:space="0" w:color="auto"/>
                <w:left w:val="none" w:sz="0" w:space="0" w:color="auto"/>
                <w:bottom w:val="none" w:sz="0" w:space="0" w:color="auto"/>
                <w:right w:val="none" w:sz="0" w:space="0" w:color="auto"/>
              </w:divBdr>
              <w:divsChild>
                <w:div w:id="375783486">
                  <w:marLeft w:val="-300"/>
                  <w:marRight w:val="-300"/>
                  <w:marTop w:val="0"/>
                  <w:marBottom w:val="300"/>
                  <w:divBdr>
                    <w:top w:val="none" w:sz="0" w:space="0" w:color="auto"/>
                    <w:left w:val="none" w:sz="0" w:space="0" w:color="auto"/>
                    <w:bottom w:val="none" w:sz="0" w:space="0" w:color="auto"/>
                    <w:right w:val="none" w:sz="0" w:space="0" w:color="auto"/>
                  </w:divBdr>
                </w:div>
                <w:div w:id="1206721225">
                  <w:marLeft w:val="0"/>
                  <w:marRight w:val="0"/>
                  <w:marTop w:val="0"/>
                  <w:marBottom w:val="0"/>
                  <w:divBdr>
                    <w:top w:val="none" w:sz="0" w:space="0" w:color="auto"/>
                    <w:left w:val="none" w:sz="0" w:space="0" w:color="auto"/>
                    <w:bottom w:val="none" w:sz="0" w:space="0" w:color="auto"/>
                    <w:right w:val="none" w:sz="0" w:space="0" w:color="auto"/>
                  </w:divBdr>
                </w:div>
                <w:div w:id="243301524">
                  <w:marLeft w:val="0"/>
                  <w:marRight w:val="600"/>
                  <w:marTop w:val="0"/>
                  <w:marBottom w:val="0"/>
                  <w:divBdr>
                    <w:top w:val="none" w:sz="0" w:space="0" w:color="auto"/>
                    <w:left w:val="none" w:sz="0" w:space="0" w:color="auto"/>
                    <w:bottom w:val="none" w:sz="0" w:space="0" w:color="auto"/>
                    <w:right w:val="none" w:sz="0" w:space="0" w:color="auto"/>
                  </w:divBdr>
                </w:div>
                <w:div w:id="1642687004">
                  <w:marLeft w:val="-300"/>
                  <w:marRight w:val="-300"/>
                  <w:marTop w:val="0"/>
                  <w:marBottom w:val="300"/>
                  <w:divBdr>
                    <w:top w:val="none" w:sz="0" w:space="0" w:color="auto"/>
                    <w:left w:val="none" w:sz="0" w:space="0" w:color="auto"/>
                    <w:bottom w:val="none" w:sz="0" w:space="0" w:color="auto"/>
                    <w:right w:val="none" w:sz="0" w:space="0" w:color="auto"/>
                  </w:divBdr>
                </w:div>
                <w:div w:id="1524440336">
                  <w:marLeft w:val="0"/>
                  <w:marRight w:val="0"/>
                  <w:marTop w:val="0"/>
                  <w:marBottom w:val="0"/>
                  <w:divBdr>
                    <w:top w:val="none" w:sz="0" w:space="0" w:color="auto"/>
                    <w:left w:val="none" w:sz="0" w:space="0" w:color="auto"/>
                    <w:bottom w:val="none" w:sz="0" w:space="0" w:color="auto"/>
                    <w:right w:val="none" w:sz="0" w:space="0" w:color="auto"/>
                  </w:divBdr>
                </w:div>
                <w:div w:id="187723098">
                  <w:marLeft w:val="0"/>
                  <w:marRight w:val="600"/>
                  <w:marTop w:val="0"/>
                  <w:marBottom w:val="0"/>
                  <w:divBdr>
                    <w:top w:val="none" w:sz="0" w:space="0" w:color="auto"/>
                    <w:left w:val="none" w:sz="0" w:space="0" w:color="auto"/>
                    <w:bottom w:val="none" w:sz="0" w:space="0" w:color="auto"/>
                    <w:right w:val="none" w:sz="0" w:space="0" w:color="auto"/>
                  </w:divBdr>
                </w:div>
                <w:div w:id="1365985806">
                  <w:marLeft w:val="-300"/>
                  <w:marRight w:val="-300"/>
                  <w:marTop w:val="0"/>
                  <w:marBottom w:val="300"/>
                  <w:divBdr>
                    <w:top w:val="none" w:sz="0" w:space="0" w:color="auto"/>
                    <w:left w:val="none" w:sz="0" w:space="0" w:color="auto"/>
                    <w:bottom w:val="none" w:sz="0" w:space="0" w:color="auto"/>
                    <w:right w:val="none" w:sz="0" w:space="0" w:color="auto"/>
                  </w:divBdr>
                </w:div>
                <w:div w:id="656540285">
                  <w:marLeft w:val="0"/>
                  <w:marRight w:val="0"/>
                  <w:marTop w:val="0"/>
                  <w:marBottom w:val="0"/>
                  <w:divBdr>
                    <w:top w:val="none" w:sz="0" w:space="0" w:color="auto"/>
                    <w:left w:val="none" w:sz="0" w:space="0" w:color="auto"/>
                    <w:bottom w:val="none" w:sz="0" w:space="0" w:color="auto"/>
                    <w:right w:val="none" w:sz="0" w:space="0" w:color="auto"/>
                  </w:divBdr>
                </w:div>
                <w:div w:id="197875607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876650093">
          <w:marLeft w:val="0"/>
          <w:marRight w:val="0"/>
          <w:marTop w:val="0"/>
          <w:marBottom w:val="375"/>
          <w:divBdr>
            <w:top w:val="none" w:sz="0" w:space="0" w:color="auto"/>
            <w:left w:val="none" w:sz="0" w:space="0" w:color="auto"/>
            <w:bottom w:val="none" w:sz="0" w:space="0" w:color="auto"/>
            <w:right w:val="none" w:sz="0" w:space="0" w:color="auto"/>
          </w:divBdr>
          <w:divsChild>
            <w:div w:id="1986817280">
              <w:marLeft w:val="105"/>
              <w:marRight w:val="240"/>
              <w:marTop w:val="105"/>
              <w:marBottom w:val="105"/>
              <w:divBdr>
                <w:top w:val="none" w:sz="0" w:space="0" w:color="auto"/>
                <w:left w:val="none" w:sz="0" w:space="0" w:color="auto"/>
                <w:bottom w:val="none" w:sz="0" w:space="0" w:color="auto"/>
                <w:right w:val="none" w:sz="0" w:space="0" w:color="auto"/>
              </w:divBdr>
            </w:div>
            <w:div w:id="765659540">
              <w:marLeft w:val="0"/>
              <w:marRight w:val="0"/>
              <w:marTop w:val="0"/>
              <w:marBottom w:val="0"/>
              <w:divBdr>
                <w:top w:val="none" w:sz="0" w:space="0" w:color="auto"/>
                <w:left w:val="none" w:sz="0" w:space="0" w:color="auto"/>
                <w:bottom w:val="none" w:sz="0" w:space="0" w:color="auto"/>
                <w:right w:val="none" w:sz="0" w:space="0" w:color="auto"/>
              </w:divBdr>
              <w:divsChild>
                <w:div w:id="1286085476">
                  <w:marLeft w:val="-300"/>
                  <w:marRight w:val="-300"/>
                  <w:marTop w:val="0"/>
                  <w:marBottom w:val="300"/>
                  <w:divBdr>
                    <w:top w:val="none" w:sz="0" w:space="0" w:color="auto"/>
                    <w:left w:val="none" w:sz="0" w:space="0" w:color="auto"/>
                    <w:bottom w:val="none" w:sz="0" w:space="0" w:color="auto"/>
                    <w:right w:val="none" w:sz="0" w:space="0" w:color="auto"/>
                  </w:divBdr>
                </w:div>
                <w:div w:id="1810703447">
                  <w:marLeft w:val="0"/>
                  <w:marRight w:val="0"/>
                  <w:marTop w:val="0"/>
                  <w:marBottom w:val="0"/>
                  <w:divBdr>
                    <w:top w:val="none" w:sz="0" w:space="0" w:color="auto"/>
                    <w:left w:val="none" w:sz="0" w:space="0" w:color="auto"/>
                    <w:bottom w:val="none" w:sz="0" w:space="0" w:color="auto"/>
                    <w:right w:val="none" w:sz="0" w:space="0" w:color="auto"/>
                  </w:divBdr>
                </w:div>
                <w:div w:id="697124638">
                  <w:marLeft w:val="0"/>
                  <w:marRight w:val="600"/>
                  <w:marTop w:val="0"/>
                  <w:marBottom w:val="0"/>
                  <w:divBdr>
                    <w:top w:val="none" w:sz="0" w:space="0" w:color="auto"/>
                    <w:left w:val="none" w:sz="0" w:space="0" w:color="auto"/>
                    <w:bottom w:val="none" w:sz="0" w:space="0" w:color="auto"/>
                    <w:right w:val="none" w:sz="0" w:space="0" w:color="auto"/>
                  </w:divBdr>
                </w:div>
                <w:div w:id="1426027252">
                  <w:marLeft w:val="-300"/>
                  <w:marRight w:val="-300"/>
                  <w:marTop w:val="0"/>
                  <w:marBottom w:val="300"/>
                  <w:divBdr>
                    <w:top w:val="none" w:sz="0" w:space="0" w:color="auto"/>
                    <w:left w:val="none" w:sz="0" w:space="0" w:color="auto"/>
                    <w:bottom w:val="none" w:sz="0" w:space="0" w:color="auto"/>
                    <w:right w:val="none" w:sz="0" w:space="0" w:color="auto"/>
                  </w:divBdr>
                </w:div>
                <w:div w:id="531918752">
                  <w:marLeft w:val="0"/>
                  <w:marRight w:val="0"/>
                  <w:marTop w:val="0"/>
                  <w:marBottom w:val="0"/>
                  <w:divBdr>
                    <w:top w:val="none" w:sz="0" w:space="0" w:color="auto"/>
                    <w:left w:val="none" w:sz="0" w:space="0" w:color="auto"/>
                    <w:bottom w:val="none" w:sz="0" w:space="0" w:color="auto"/>
                    <w:right w:val="none" w:sz="0" w:space="0" w:color="auto"/>
                  </w:divBdr>
                </w:div>
                <w:div w:id="2101097187">
                  <w:marLeft w:val="0"/>
                  <w:marRight w:val="600"/>
                  <w:marTop w:val="0"/>
                  <w:marBottom w:val="0"/>
                  <w:divBdr>
                    <w:top w:val="none" w:sz="0" w:space="0" w:color="auto"/>
                    <w:left w:val="none" w:sz="0" w:space="0" w:color="auto"/>
                    <w:bottom w:val="none" w:sz="0" w:space="0" w:color="auto"/>
                    <w:right w:val="none" w:sz="0" w:space="0" w:color="auto"/>
                  </w:divBdr>
                </w:div>
                <w:div w:id="873536470">
                  <w:marLeft w:val="-300"/>
                  <w:marRight w:val="-300"/>
                  <w:marTop w:val="0"/>
                  <w:marBottom w:val="300"/>
                  <w:divBdr>
                    <w:top w:val="none" w:sz="0" w:space="0" w:color="auto"/>
                    <w:left w:val="none" w:sz="0" w:space="0" w:color="auto"/>
                    <w:bottom w:val="none" w:sz="0" w:space="0" w:color="auto"/>
                    <w:right w:val="none" w:sz="0" w:space="0" w:color="auto"/>
                  </w:divBdr>
                </w:div>
                <w:div w:id="1951931081">
                  <w:marLeft w:val="0"/>
                  <w:marRight w:val="0"/>
                  <w:marTop w:val="0"/>
                  <w:marBottom w:val="0"/>
                  <w:divBdr>
                    <w:top w:val="none" w:sz="0" w:space="0" w:color="auto"/>
                    <w:left w:val="none" w:sz="0" w:space="0" w:color="auto"/>
                    <w:bottom w:val="none" w:sz="0" w:space="0" w:color="auto"/>
                    <w:right w:val="none" w:sz="0" w:space="0" w:color="auto"/>
                  </w:divBdr>
                </w:div>
                <w:div w:id="33195350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1705</Words>
  <Characters>9719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1</cp:revision>
  <dcterms:created xsi:type="dcterms:W3CDTF">2016-07-10T08:41:00Z</dcterms:created>
  <dcterms:modified xsi:type="dcterms:W3CDTF">2016-07-10T08:43:00Z</dcterms:modified>
</cp:coreProperties>
</file>